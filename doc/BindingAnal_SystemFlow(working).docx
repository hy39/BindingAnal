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19" w:rsidRDefault="0056151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61519">
        <w:rPr>
          <w:rFonts w:ascii="Times New Roman" w:hAnsi="Times New Roman" w:cs="Times New Roman"/>
          <w:sz w:val="24"/>
          <w:szCs w:val="24"/>
        </w:rPr>
        <w:t xml:space="preserve">ritical analysis of binding avidity hypothesis </w:t>
      </w:r>
    </w:p>
    <w:p w:rsidR="00561519" w:rsidRPr="00561519" w:rsidRDefault="00561519" w:rsidP="007A0A4F">
      <w:pPr>
        <w:rPr>
          <w:rFonts w:ascii="Times New Roman" w:hAnsi="Times New Roman" w:cs="Times New Roman"/>
          <w:sz w:val="24"/>
          <w:szCs w:val="24"/>
        </w:rPr>
      </w:pPr>
    </w:p>
    <w:p w:rsidR="001E5C3B" w:rsidRDefault="001E5C3B" w:rsidP="007A0A4F">
      <w:pPr>
        <w:rPr>
          <w:rFonts w:ascii="Times New Roman" w:hAnsi="Times New Roman" w:cs="Times New Roman"/>
          <w:sz w:val="24"/>
          <w:szCs w:val="24"/>
        </w:rPr>
      </w:pPr>
      <w:r w:rsidRPr="001E5C3B">
        <w:rPr>
          <w:rFonts w:ascii="Times New Roman" w:hAnsi="Times New Roman" w:cs="Times New Roman"/>
          <w:sz w:val="24"/>
          <w:szCs w:val="24"/>
        </w:rPr>
        <w:t>Hsiang-Yu Yuan</w:t>
      </w:r>
    </w:p>
    <w:p w:rsidR="00971141" w:rsidRDefault="00CC11D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July 23</w:t>
      </w:r>
      <w:r w:rsidR="00F13D6E">
        <w:rPr>
          <w:rFonts w:ascii="Times New Roman" w:hAnsi="Times New Roman" w:cs="Times New Roman"/>
          <w:sz w:val="24"/>
          <w:szCs w:val="24"/>
        </w:rPr>
        <w:t>, 2013</w:t>
      </w:r>
    </w:p>
    <w:p w:rsidR="008933FF" w:rsidRDefault="006F159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1.1</w:t>
      </w:r>
    </w:p>
    <w:p w:rsidR="006F1591" w:rsidRDefault="006F1591" w:rsidP="007A0A4F">
      <w:pPr>
        <w:rPr>
          <w:rFonts w:ascii="Times New Roman" w:hAnsi="Times New Roman" w:cs="Times New Roman"/>
          <w:sz w:val="24"/>
          <w:szCs w:val="24"/>
        </w:rPr>
      </w:pPr>
    </w:p>
    <w:p w:rsidR="003741CB" w:rsidRDefault="006F159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</w:t>
      </w:r>
    </w:p>
    <w:p w:rsidR="006F1591" w:rsidRDefault="006F159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6F1591" w:rsidRDefault="006F159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:rsidR="006F1591" w:rsidRPr="006F1591" w:rsidRDefault="006F1591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Packages Description</w:t>
      </w:r>
    </w:p>
    <w:p w:rsidR="006F1591" w:rsidRDefault="006F159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</w:t>
      </w:r>
    </w:p>
    <w:p w:rsidR="006F1591" w:rsidRDefault="006F1591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Proposed Figures</w:t>
      </w:r>
    </w:p>
    <w:p w:rsidR="003741CB" w:rsidRDefault="003741CB" w:rsidP="006F1591">
      <w:pPr>
        <w:rPr>
          <w:rFonts w:ascii="Times New Roman" w:hAnsi="Times New Roman" w:cs="Times New Roman"/>
          <w:sz w:val="24"/>
          <w:szCs w:val="24"/>
        </w:rPr>
      </w:pPr>
    </w:p>
    <w:p w:rsidR="003741CB" w:rsidRDefault="003741CB" w:rsidP="006F1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 Projects/</w:t>
      </w:r>
      <w:proofErr w:type="spellStart"/>
      <w:r>
        <w:rPr>
          <w:rFonts w:ascii="Times New Roman" w:hAnsi="Times New Roman" w:cs="Times New Roman"/>
          <w:sz w:val="24"/>
          <w:szCs w:val="24"/>
        </w:rPr>
        <w:t>BindingAnal</w:t>
      </w:r>
      <w:proofErr w:type="spellEnd"/>
      <w:r>
        <w:rPr>
          <w:rFonts w:ascii="Times New Roman" w:hAnsi="Times New Roman" w:cs="Times New Roman"/>
          <w:sz w:val="24"/>
          <w:szCs w:val="24"/>
        </w:rPr>
        <w:t>/back/BindingAnal-1.1.zip. (Notes: the package doesn’t include the BEAST tree log files)</w:t>
      </w:r>
    </w:p>
    <w:p w:rsidR="003741CB" w:rsidRPr="006F1591" w:rsidRDefault="003741CB" w:rsidP="006F1591">
      <w:pPr>
        <w:rPr>
          <w:rFonts w:ascii="Times New Roman" w:hAnsi="Times New Roman" w:cs="Times New Roman"/>
          <w:sz w:val="24"/>
          <w:szCs w:val="24"/>
        </w:rPr>
      </w:pPr>
    </w:p>
    <w:p w:rsidR="006F1591" w:rsidRDefault="006F1591" w:rsidP="007A0A4F">
      <w:pPr>
        <w:rPr>
          <w:rFonts w:ascii="Times New Roman" w:hAnsi="Times New Roman" w:cs="Times New Roman"/>
          <w:sz w:val="24"/>
          <w:szCs w:val="24"/>
        </w:rPr>
      </w:pPr>
    </w:p>
    <w:p w:rsidR="006F1591" w:rsidRDefault="006F1591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7B5ABB" w:rsidRDefault="002204D5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deal with outlier (</w:t>
      </w:r>
      <w:hyperlink r:id="rId8" w:history="1">
        <w:r w:rsidR="007B5ABB" w:rsidRPr="008521D2">
          <w:rPr>
            <w:rStyle w:val="Hyperlink"/>
            <w:rFonts w:ascii="Times New Roman" w:hAnsi="Times New Roman" w:cs="Times New Roman"/>
            <w:sz w:val="24"/>
            <w:szCs w:val="24"/>
          </w:rPr>
          <w:t>http://www.theanalysisfactor.com/outliers-to-drop-or-not-to-drop/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2204D5" w:rsidRDefault="007B5ABB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H1N1 binding score chart.</w:t>
      </w:r>
      <w:r w:rsidR="002204D5">
        <w:rPr>
          <w:rFonts w:ascii="Times New Roman" w:hAnsi="Times New Roman" w:cs="Times New Roman"/>
          <w:sz w:val="24"/>
          <w:szCs w:val="24"/>
        </w:rPr>
        <w:br w:type="page"/>
      </w:r>
    </w:p>
    <w:p w:rsidR="002204D5" w:rsidRDefault="002204D5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2204D5" w:rsidRDefault="002204D5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3741CB" w:rsidRDefault="003741CB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992D19" w:rsidRDefault="00992D19" w:rsidP="007A0A4F">
      <w:pPr>
        <w:rPr>
          <w:rFonts w:ascii="Times New Roman" w:hAnsi="Times New Roman" w:cs="Times New Roman"/>
          <w:sz w:val="24"/>
          <w:szCs w:val="24"/>
        </w:rPr>
      </w:pPr>
    </w:p>
    <w:p w:rsidR="00992D19" w:rsidRDefault="009C1212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  <w:r w:rsidR="00992D19">
        <w:rPr>
          <w:rFonts w:ascii="Times New Roman" w:hAnsi="Times New Roman" w:cs="Times New Roman"/>
          <w:sz w:val="24"/>
          <w:szCs w:val="24"/>
        </w:rPr>
        <w:t>:</w:t>
      </w:r>
    </w:p>
    <w:p w:rsidR="00992D19" w:rsidRDefault="00926442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992D19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>s</w:t>
      </w:r>
      <w:r w:rsidR="00992D19">
        <w:rPr>
          <w:rFonts w:ascii="Times New Roman" w:hAnsi="Times New Roman" w:cs="Times New Roman"/>
          <w:sz w:val="24"/>
          <w:szCs w:val="24"/>
        </w:rPr>
        <w:t xml:space="preserve"> the system design and program flow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992D1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new project based on the </w:t>
      </w:r>
      <w:r w:rsidR="00992D19">
        <w:rPr>
          <w:rFonts w:ascii="Times New Roman" w:hAnsi="Times New Roman" w:cs="Times New Roman"/>
          <w:sz w:val="24"/>
          <w:szCs w:val="24"/>
        </w:rPr>
        <w:t xml:space="preserve">previous project </w:t>
      </w:r>
      <w:r>
        <w:rPr>
          <w:rFonts w:ascii="Times New Roman" w:hAnsi="Times New Roman" w:cs="Times New Roman"/>
          <w:sz w:val="24"/>
          <w:szCs w:val="24"/>
        </w:rPr>
        <w:t xml:space="preserve">entitled </w:t>
      </w:r>
      <w:r w:rsidR="00992D19" w:rsidRPr="009C1212">
        <w:rPr>
          <w:rFonts w:ascii="Times New Roman" w:hAnsi="Times New Roman" w:cs="Times New Roman"/>
          <w:i/>
          <w:sz w:val="24"/>
          <w:szCs w:val="24"/>
        </w:rPr>
        <w:t>critical analysis of binding avidity hypothesis</w:t>
      </w:r>
      <w:r w:rsidR="00992D19">
        <w:rPr>
          <w:rFonts w:ascii="Times New Roman" w:hAnsi="Times New Roman" w:cs="Times New Roman"/>
          <w:sz w:val="24"/>
          <w:szCs w:val="24"/>
        </w:rPr>
        <w:t xml:space="preserve">. The previous project ends in April, 2013 with </w:t>
      </w:r>
      <w:r w:rsidR="009C1212">
        <w:rPr>
          <w:rFonts w:ascii="Times New Roman" w:hAnsi="Times New Roman" w:cs="Times New Roman"/>
          <w:sz w:val="24"/>
          <w:szCs w:val="24"/>
        </w:rPr>
        <w:t xml:space="preserve">main </w:t>
      </w:r>
      <w:r w:rsidR="00992D19">
        <w:rPr>
          <w:rFonts w:ascii="Times New Roman" w:hAnsi="Times New Roman" w:cs="Times New Roman"/>
          <w:sz w:val="24"/>
          <w:szCs w:val="24"/>
        </w:rPr>
        <w:t>figures generated for thesis work.</w:t>
      </w:r>
      <w:r w:rsidR="009C1212">
        <w:rPr>
          <w:rFonts w:ascii="Times New Roman" w:hAnsi="Times New Roman" w:cs="Times New Roman"/>
          <w:sz w:val="24"/>
          <w:szCs w:val="24"/>
        </w:rPr>
        <w:t xml:space="preserve"> The files for the old project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7E2C92">
        <w:rPr>
          <w:rFonts w:ascii="Times New Roman" w:hAnsi="Times New Roman" w:cs="Times New Roman"/>
          <w:sz w:val="24"/>
          <w:szCs w:val="24"/>
        </w:rPr>
        <w:t xml:space="preserve">mainly </w:t>
      </w:r>
      <w:r w:rsidR="009C1212">
        <w:rPr>
          <w:rFonts w:ascii="Times New Roman" w:hAnsi="Times New Roman" w:cs="Times New Roman"/>
          <w:sz w:val="24"/>
          <w:szCs w:val="24"/>
        </w:rPr>
        <w:t>locate</w:t>
      </w:r>
      <w:r w:rsidR="007E2C92">
        <w:rPr>
          <w:rFonts w:ascii="Times New Roman" w:hAnsi="Times New Roman" w:cs="Times New Roman"/>
          <w:sz w:val="24"/>
          <w:szCs w:val="24"/>
        </w:rPr>
        <w:t>d</w:t>
      </w:r>
      <w:r w:rsidR="009C1212">
        <w:rPr>
          <w:rFonts w:ascii="Times New Roman" w:hAnsi="Times New Roman" w:cs="Times New Roman"/>
          <w:sz w:val="24"/>
          <w:szCs w:val="24"/>
        </w:rPr>
        <w:t xml:space="preserve"> in Z</w:t>
      </w:r>
      <w:proofErr w:type="gramStart"/>
      <w:r w:rsidR="009C1212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="009C1212">
        <w:rPr>
          <w:rFonts w:ascii="Times New Roman" w:hAnsi="Times New Roman" w:cs="Times New Roman"/>
          <w:sz w:val="24"/>
          <w:szCs w:val="24"/>
        </w:rPr>
        <w:t>Projects/Binding_Evo</w:t>
      </w:r>
      <w:r w:rsidR="007E2C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2C92">
        <w:rPr>
          <w:rFonts w:ascii="Times New Roman" w:hAnsi="Times New Roman" w:cs="Times New Roman"/>
          <w:sz w:val="24"/>
          <w:szCs w:val="24"/>
        </w:rPr>
        <w:t>Binding_Evo_Tree</w:t>
      </w:r>
      <w:proofErr w:type="spellEnd"/>
      <w:r w:rsidR="007E2C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E2C92">
        <w:rPr>
          <w:rFonts w:ascii="Times New Roman" w:hAnsi="Times New Roman" w:cs="Times New Roman"/>
          <w:sz w:val="24"/>
          <w:szCs w:val="24"/>
        </w:rPr>
        <w:t>Binding_Phy</w:t>
      </w:r>
      <w:proofErr w:type="spellEnd"/>
      <w:r w:rsidR="007E2C92">
        <w:rPr>
          <w:rFonts w:ascii="Times New Roman" w:hAnsi="Times New Roman" w:cs="Times New Roman"/>
          <w:sz w:val="24"/>
          <w:szCs w:val="24"/>
        </w:rPr>
        <w:t xml:space="preserve">, etc. </w:t>
      </w:r>
    </w:p>
    <w:p w:rsidR="007E2C92" w:rsidRDefault="007E2C92" w:rsidP="007A0A4F">
      <w:pPr>
        <w:rPr>
          <w:rFonts w:ascii="Times New Roman" w:hAnsi="Times New Roman" w:cs="Times New Roman"/>
          <w:sz w:val="24"/>
          <w:szCs w:val="24"/>
        </w:rPr>
      </w:pPr>
    </w:p>
    <w:p w:rsidR="00992D19" w:rsidRDefault="00992D19" w:rsidP="007A0A4F">
      <w:pPr>
        <w:rPr>
          <w:rFonts w:ascii="Times New Roman" w:hAnsi="Times New Roman" w:cs="Times New Roman"/>
          <w:sz w:val="24"/>
          <w:szCs w:val="24"/>
        </w:rPr>
      </w:pPr>
    </w:p>
    <w:p w:rsidR="00992D19" w:rsidRDefault="00992D19" w:rsidP="007A0A4F">
      <w:pPr>
        <w:rPr>
          <w:rFonts w:ascii="Times New Roman" w:hAnsi="Times New Roman" w:cs="Times New Roman"/>
          <w:sz w:val="24"/>
          <w:szCs w:val="24"/>
        </w:rPr>
      </w:pPr>
    </w:p>
    <w:p w:rsidR="00971141" w:rsidRDefault="0097114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992D19">
        <w:rPr>
          <w:rFonts w:ascii="Times New Roman" w:hAnsi="Times New Roman" w:cs="Times New Roman"/>
          <w:sz w:val="24"/>
          <w:szCs w:val="24"/>
        </w:rPr>
        <w:t xml:space="preserve"> </w:t>
      </w:r>
      <w:r w:rsidR="007E2C92">
        <w:rPr>
          <w:rFonts w:ascii="Times New Roman" w:hAnsi="Times New Roman" w:cs="Times New Roman"/>
          <w:sz w:val="24"/>
          <w:szCs w:val="24"/>
        </w:rPr>
        <w:t>Architecture</w:t>
      </w:r>
    </w:p>
    <w:p w:rsidR="007E2C92" w:rsidRDefault="007E2C92" w:rsidP="007A0A4F">
      <w:pPr>
        <w:rPr>
          <w:rFonts w:ascii="Times New Roman" w:hAnsi="Times New Roman" w:cs="Times New Roman"/>
          <w:sz w:val="24"/>
          <w:szCs w:val="24"/>
        </w:rPr>
      </w:pPr>
    </w:p>
    <w:p w:rsidR="00971141" w:rsidRDefault="00971141" w:rsidP="007A0A4F">
      <w:pPr>
        <w:rPr>
          <w:rFonts w:ascii="Times New Roman" w:hAnsi="Times New Roman" w:cs="Times New Roman"/>
          <w:sz w:val="24"/>
          <w:szCs w:val="24"/>
        </w:rPr>
      </w:pPr>
    </w:p>
    <w:p w:rsidR="00971141" w:rsidRDefault="0097114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94782" wp14:editId="362931E6">
                <wp:simplePos x="0" y="0"/>
                <wp:positionH relativeFrom="column">
                  <wp:posOffset>1485900</wp:posOffset>
                </wp:positionH>
                <wp:positionV relativeFrom="paragraph">
                  <wp:posOffset>78105</wp:posOffset>
                </wp:positionV>
                <wp:extent cx="1114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 w:rsidP="00971141">
                            <w:pPr>
                              <w:jc w:val="center"/>
                            </w:pPr>
                            <w:proofErr w:type="spellStart"/>
                            <w:r>
                              <w:t>BindingAnal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7pt;margin-top:6.15pt;width:8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" fillcolor="white [3201]" strokecolor="black [3200]" strokeweight="1.25pt">
                <v:textbox>
                  <w:txbxContent>
                    <w:p w:rsidR="00E17EC7" w:rsidRDefault="00E17EC7" w:rsidP="00971141">
                      <w:pPr>
                        <w:jc w:val="center"/>
                      </w:pPr>
                      <w:proofErr w:type="spellStart"/>
                      <w:r>
                        <w:t>BindingAnal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71141" w:rsidRDefault="00971141" w:rsidP="007A0A4F">
      <w:pPr>
        <w:rPr>
          <w:rFonts w:ascii="Times New Roman" w:hAnsi="Times New Roman" w:cs="Times New Roman"/>
          <w:sz w:val="24"/>
          <w:szCs w:val="24"/>
        </w:rPr>
      </w:pPr>
    </w:p>
    <w:p w:rsidR="00971141" w:rsidRDefault="00971141" w:rsidP="007A0A4F">
      <w:pPr>
        <w:rPr>
          <w:rFonts w:ascii="Times New Roman" w:hAnsi="Times New Roman" w:cs="Times New Roman"/>
          <w:sz w:val="24"/>
          <w:szCs w:val="24"/>
        </w:rPr>
      </w:pPr>
    </w:p>
    <w:p w:rsidR="00971141" w:rsidRDefault="00971141" w:rsidP="007A0A4F">
      <w:pPr>
        <w:rPr>
          <w:rFonts w:ascii="Times New Roman" w:hAnsi="Times New Roman" w:cs="Times New Roman"/>
          <w:sz w:val="24"/>
          <w:szCs w:val="24"/>
        </w:rPr>
      </w:pPr>
    </w:p>
    <w:p w:rsidR="00971141" w:rsidRPr="001E5C3B" w:rsidRDefault="00913390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2028824</wp:posOffset>
                </wp:positionH>
                <wp:positionV relativeFrom="paragraph">
                  <wp:posOffset>4445</wp:posOffset>
                </wp:positionV>
                <wp:extent cx="3400425" cy="619125"/>
                <wp:effectExtent l="0" t="0" r="85725" b="857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59.75pt;margin-top:.35pt;width:267.75pt;height:48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8933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D027D" wp14:editId="4DB52E5B">
                <wp:simplePos x="0" y="0"/>
                <wp:positionH relativeFrom="column">
                  <wp:posOffset>2028825</wp:posOffset>
                </wp:positionH>
                <wp:positionV relativeFrom="paragraph">
                  <wp:posOffset>5715</wp:posOffset>
                </wp:positionV>
                <wp:extent cx="0" cy="619125"/>
                <wp:effectExtent l="9525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.45pt;width:0;height:4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" strokecolor="black [3040]">
                <v:stroke endarrow="open"/>
              </v:shape>
            </w:pict>
          </mc:Fallback>
        </mc:AlternateContent>
      </w:r>
      <w:r w:rsidR="008933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3731A" wp14:editId="4F23A0CF">
                <wp:simplePos x="0" y="0"/>
                <wp:positionH relativeFrom="column">
                  <wp:posOffset>2028825</wp:posOffset>
                </wp:positionH>
                <wp:positionV relativeFrom="paragraph">
                  <wp:posOffset>5715</wp:posOffset>
                </wp:positionV>
                <wp:extent cx="1581150" cy="619125"/>
                <wp:effectExtent l="0" t="0" r="952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9.75pt;margin-top:.45pt;width:124.5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 w:rsidR="008933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5715</wp:posOffset>
                </wp:positionV>
                <wp:extent cx="1504950" cy="6381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1.25pt;margin-top:.45pt;width:118.5pt;height:50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1E5C3B" w:rsidRDefault="001E5C3B" w:rsidP="007A0A4F">
      <w:pPr>
        <w:rPr>
          <w:rFonts w:ascii="Times New Roman" w:hAnsi="Times New Roman" w:cs="Times New Roman"/>
          <w:sz w:val="24"/>
          <w:szCs w:val="24"/>
        </w:rPr>
      </w:pPr>
    </w:p>
    <w:p w:rsidR="008933FF" w:rsidRDefault="008933FF" w:rsidP="007A0A4F">
      <w:pPr>
        <w:rPr>
          <w:rFonts w:ascii="Times New Roman" w:hAnsi="Times New Roman" w:cs="Times New Roman"/>
          <w:sz w:val="24"/>
          <w:szCs w:val="24"/>
        </w:rPr>
      </w:pPr>
    </w:p>
    <w:p w:rsidR="008933FF" w:rsidRDefault="00913390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174E95" wp14:editId="492E955A">
                <wp:simplePos x="0" y="0"/>
                <wp:positionH relativeFrom="column">
                  <wp:posOffset>4810125</wp:posOffset>
                </wp:positionH>
                <wp:positionV relativeFrom="paragraph">
                  <wp:posOffset>29845</wp:posOffset>
                </wp:positionV>
                <wp:extent cx="1114425" cy="7334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297464" w:rsidRDefault="00E17EC7" w:rsidP="009133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t>ParseTree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7" style="position:absolute;margin-left:378.75pt;margin-top:2.35pt;width:87.75pt;height:57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" fillcolor="white [3201]" strokecolor="black [3200]" strokeweight="1.25pt">
                <v:textbox>
                  <w:txbxContent>
                    <w:p w:rsidR="00E17EC7" w:rsidRPr="00297464" w:rsidRDefault="00E17EC7" w:rsidP="0091339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t>ParseTree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33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638DC" wp14:editId="55A04988">
                <wp:simplePos x="0" y="0"/>
                <wp:positionH relativeFrom="column">
                  <wp:posOffset>3019425</wp:posOffset>
                </wp:positionH>
                <wp:positionV relativeFrom="paragraph">
                  <wp:posOffset>20320</wp:posOffset>
                </wp:positionV>
                <wp:extent cx="1114425" cy="733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 w:rsidP="008933FF">
                            <w:pPr>
                              <w:jc w:val="center"/>
                            </w:pPr>
                            <w:proofErr w:type="spellStart"/>
                            <w:r>
                              <w:t>BuildTree</w:t>
                            </w:r>
                            <w:proofErr w:type="spellEnd"/>
                          </w:p>
                          <w:p w:rsidR="00E17EC7" w:rsidRPr="00297464" w:rsidRDefault="00E17EC7" w:rsidP="008933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974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97464">
                              <w:rPr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2974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97464">
                              <w:rPr>
                                <w:i/>
                                <w:sz w:val="18"/>
                                <w:szCs w:val="18"/>
                              </w:rPr>
                              <w:t>Binding_Evo_Tree</w:t>
                            </w:r>
                            <w:proofErr w:type="spellEnd"/>
                            <w:r w:rsidRPr="0029746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237.75pt;margin-top:1.6pt;width:87.7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" fillcolor="white [3201]" strokecolor="black [3200]" strokeweight="1.25pt">
                <v:textbox>
                  <w:txbxContent>
                    <w:p w:rsidR="00E17EC7" w:rsidRDefault="00E17EC7" w:rsidP="008933FF">
                      <w:pPr>
                        <w:jc w:val="center"/>
                      </w:pPr>
                      <w:proofErr w:type="spellStart"/>
                      <w:r>
                        <w:t>BuildTree</w:t>
                      </w:r>
                      <w:proofErr w:type="spellEnd"/>
                    </w:p>
                    <w:p w:rsidR="00E17EC7" w:rsidRPr="00297464" w:rsidRDefault="00E17EC7" w:rsidP="008933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97464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297464">
                        <w:rPr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29746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97464">
                        <w:rPr>
                          <w:i/>
                          <w:sz w:val="18"/>
                          <w:szCs w:val="18"/>
                        </w:rPr>
                        <w:t>Binding_Evo_Tree</w:t>
                      </w:r>
                      <w:proofErr w:type="spellEnd"/>
                      <w:r w:rsidRPr="0029746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933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6D381" wp14:editId="347CB735">
                <wp:simplePos x="0" y="0"/>
                <wp:positionH relativeFrom="column">
                  <wp:posOffset>1485900</wp:posOffset>
                </wp:positionH>
                <wp:positionV relativeFrom="paragraph">
                  <wp:posOffset>20320</wp:posOffset>
                </wp:positionV>
                <wp:extent cx="111442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 w:rsidP="008933FF">
                            <w:pPr>
                              <w:jc w:val="center"/>
                            </w:pPr>
                            <w:proofErr w:type="spellStart"/>
                            <w:r>
                              <w:t>BindingScr</w:t>
                            </w:r>
                            <w:proofErr w:type="spellEnd"/>
                          </w:p>
                          <w:p w:rsidR="00E17EC7" w:rsidRPr="00297464" w:rsidRDefault="00E17EC7" w:rsidP="008933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9746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97464">
                              <w:rPr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2974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97464">
                              <w:rPr>
                                <w:i/>
                                <w:sz w:val="18"/>
                                <w:szCs w:val="18"/>
                              </w:rPr>
                              <w:t>BindingChange</w:t>
                            </w:r>
                            <w:proofErr w:type="spellEnd"/>
                            <w:r w:rsidRPr="0029746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17pt;margin-top:1.6pt;width:87.7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" fillcolor="white [3201]" strokecolor="black [3200]" strokeweight="1.25pt">
                <v:textbox>
                  <w:txbxContent>
                    <w:p w:rsidR="00E17EC7" w:rsidRDefault="00E17EC7" w:rsidP="008933FF">
                      <w:pPr>
                        <w:jc w:val="center"/>
                      </w:pPr>
                      <w:proofErr w:type="spellStart"/>
                      <w:r>
                        <w:t>BindingScr</w:t>
                      </w:r>
                      <w:proofErr w:type="spellEnd"/>
                    </w:p>
                    <w:p w:rsidR="00E17EC7" w:rsidRPr="00297464" w:rsidRDefault="00E17EC7" w:rsidP="008933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97464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297464">
                        <w:rPr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29746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97464">
                        <w:rPr>
                          <w:i/>
                          <w:sz w:val="18"/>
                          <w:szCs w:val="18"/>
                        </w:rPr>
                        <w:t>BindingChange</w:t>
                      </w:r>
                      <w:proofErr w:type="spellEnd"/>
                      <w:r w:rsidRPr="0029746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933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F2924" wp14:editId="1A0A2BF0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144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 w:rsidP="008933FF">
                            <w:pPr>
                              <w:jc w:val="center"/>
                            </w:pPr>
                            <w:proofErr w:type="spellStart"/>
                            <w:r>
                              <w:t>NetCharge</w:t>
                            </w:r>
                            <w:proofErr w:type="spellEnd"/>
                          </w:p>
                          <w:p w:rsidR="00E17EC7" w:rsidRDefault="00E17EC7" w:rsidP="008933F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same</w:t>
                            </w:r>
                            <w:proofErr w:type="gramEnd"/>
                            <w:r>
                              <w:t xml:space="preserve"> folder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-2.25pt;margin-top:3.1pt;width:8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" fillcolor="white [3201]" strokecolor="black [3200]" strokeweight="1.25pt">
                <v:textbox>
                  <w:txbxContent>
                    <w:p w:rsidR="00E17EC7" w:rsidRDefault="00E17EC7" w:rsidP="008933FF">
                      <w:pPr>
                        <w:jc w:val="center"/>
                      </w:pPr>
                      <w:proofErr w:type="spellStart"/>
                      <w:r>
                        <w:t>NetCharge</w:t>
                      </w:r>
                      <w:proofErr w:type="spellEnd"/>
                    </w:p>
                    <w:p w:rsidR="00E17EC7" w:rsidRDefault="00E17EC7" w:rsidP="008933F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same</w:t>
                      </w:r>
                      <w:proofErr w:type="gramEnd"/>
                      <w:r>
                        <w:t xml:space="preserve"> folder name)</w:t>
                      </w:r>
                    </w:p>
                  </w:txbxContent>
                </v:textbox>
              </v:rect>
            </w:pict>
          </mc:Fallback>
        </mc:AlternateContent>
      </w:r>
    </w:p>
    <w:p w:rsidR="008933FF" w:rsidRDefault="008933FF" w:rsidP="007A0A4F">
      <w:pPr>
        <w:rPr>
          <w:rFonts w:ascii="Times New Roman" w:hAnsi="Times New Roman" w:cs="Times New Roman"/>
          <w:sz w:val="24"/>
          <w:szCs w:val="24"/>
        </w:rPr>
      </w:pPr>
    </w:p>
    <w:p w:rsidR="008933FF" w:rsidRDefault="008933FF" w:rsidP="007A0A4F">
      <w:pPr>
        <w:rPr>
          <w:rFonts w:ascii="Times New Roman" w:hAnsi="Times New Roman" w:cs="Times New Roman"/>
          <w:sz w:val="24"/>
          <w:szCs w:val="24"/>
        </w:rPr>
      </w:pPr>
    </w:p>
    <w:p w:rsidR="008933FF" w:rsidRDefault="00913390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9B8ECD" wp14:editId="60C23978">
                <wp:simplePos x="0" y="0"/>
                <wp:positionH relativeFrom="column">
                  <wp:posOffset>5353050</wp:posOffset>
                </wp:positionH>
                <wp:positionV relativeFrom="paragraph">
                  <wp:posOffset>163195</wp:posOffset>
                </wp:positionV>
                <wp:extent cx="0" cy="438150"/>
                <wp:effectExtent l="9525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421.5pt;margin-top:12.85pt;width:0;height:34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6418E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5FCA5" wp14:editId="56AA4398">
                <wp:simplePos x="0" y="0"/>
                <wp:positionH relativeFrom="column">
                  <wp:posOffset>3600450</wp:posOffset>
                </wp:positionH>
                <wp:positionV relativeFrom="paragraph">
                  <wp:posOffset>153670</wp:posOffset>
                </wp:positionV>
                <wp:extent cx="0" cy="4381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3.5pt;margin-top:12.1pt;width:0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gh0AEAAPIDAAAOAAAAZHJzL2Uyb0RvYy54bWysU9uO0zAQfUfiHyy/0yS7gF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6418E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153670</wp:posOffset>
                </wp:positionV>
                <wp:extent cx="0" cy="43815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59.75pt;margin-top:12.1pt;width:0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34C47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419FB3" wp14:editId="3E985352">
                <wp:simplePos x="0" y="0"/>
                <wp:positionH relativeFrom="column">
                  <wp:posOffset>523875</wp:posOffset>
                </wp:positionH>
                <wp:positionV relativeFrom="paragraph">
                  <wp:posOffset>172720</wp:posOffset>
                </wp:positionV>
                <wp:extent cx="0" cy="4191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1.25pt;margin-top:13.6pt;width:0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8933FF" w:rsidRDefault="008933FF" w:rsidP="007A0A4F">
      <w:pPr>
        <w:rPr>
          <w:rFonts w:ascii="Times New Roman" w:hAnsi="Times New Roman" w:cs="Times New Roman"/>
          <w:sz w:val="24"/>
          <w:szCs w:val="24"/>
        </w:rPr>
      </w:pPr>
    </w:p>
    <w:p w:rsidR="008933FF" w:rsidRDefault="00913390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0E9387" wp14:editId="4E3E864C">
                <wp:simplePos x="0" y="0"/>
                <wp:positionH relativeFrom="column">
                  <wp:posOffset>4810125</wp:posOffset>
                </wp:positionH>
                <wp:positionV relativeFrom="paragraph">
                  <wp:posOffset>184785</wp:posOffset>
                </wp:positionV>
                <wp:extent cx="1114425" cy="7334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913390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Mparsetree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1" style="position:absolute;margin-left:378.75pt;margin-top:14.55pt;width:87.75pt;height:57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" fillcolor="white [3201]" strokecolor="black [3200]" strokeweight="1.25pt">
                <v:textbox>
                  <w:txbxContent>
                    <w:p w:rsidR="00E17EC7" w:rsidRPr="00C34C47" w:rsidRDefault="00E17EC7" w:rsidP="00913390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Mparsetree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8E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D081D" wp14:editId="28ECF463">
                <wp:simplePos x="0" y="0"/>
                <wp:positionH relativeFrom="column">
                  <wp:posOffset>3019425</wp:posOffset>
                </wp:positionH>
                <wp:positionV relativeFrom="paragraph">
                  <wp:posOffset>184785</wp:posOffset>
                </wp:positionV>
                <wp:extent cx="1114425" cy="733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1C1C9C" w:rsidRDefault="00E17EC7" w:rsidP="006418E9">
                            <w:pPr>
                              <w:rPr>
                                <w:i/>
                                <w:vertAlign w:val="superscript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beast</w:t>
                            </w:r>
                            <w:proofErr w:type="gramEnd"/>
                            <w:r>
                              <w:rPr>
                                <w:i/>
                                <w:vertAlign w:val="superscript"/>
                              </w:rPr>
                              <w:t>*</w:t>
                            </w:r>
                          </w:p>
                          <w:p w:rsidR="00E17EC7" w:rsidRPr="00C34C47" w:rsidRDefault="00E17EC7" w:rsidP="006418E9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beast_log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margin-left:237.75pt;margin-top:14.55pt;width:87.75pt;height:5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" fillcolor="white [3201]" strokecolor="black [3200]" strokeweight="1.25pt">
                <v:textbox>
                  <w:txbxContent>
                    <w:p w:rsidR="00E17EC7" w:rsidRPr="001C1C9C" w:rsidRDefault="00E17EC7" w:rsidP="006418E9">
                      <w:pPr>
                        <w:rPr>
                          <w:i/>
                          <w:vertAlign w:val="superscript"/>
                        </w:rPr>
                      </w:pPr>
                      <w:proofErr w:type="gramStart"/>
                      <w:r>
                        <w:rPr>
                          <w:i/>
                        </w:rPr>
                        <w:t>beast</w:t>
                      </w:r>
                      <w:proofErr w:type="gramEnd"/>
                      <w:r>
                        <w:rPr>
                          <w:i/>
                          <w:vertAlign w:val="superscript"/>
                        </w:rPr>
                        <w:t>*</w:t>
                      </w:r>
                    </w:p>
                    <w:p w:rsidR="00E17EC7" w:rsidRPr="00C34C47" w:rsidRDefault="00E17EC7" w:rsidP="006418E9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beast_log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D2392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37DAE" wp14:editId="6D296D5A">
                <wp:simplePos x="0" y="0"/>
                <wp:positionH relativeFrom="column">
                  <wp:posOffset>1485900</wp:posOffset>
                </wp:positionH>
                <wp:positionV relativeFrom="paragraph">
                  <wp:posOffset>189230</wp:posOffset>
                </wp:positionV>
                <wp:extent cx="1114425" cy="952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52500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E261CF" w:rsidRDefault="00E17EC7" w:rsidP="0026754B">
                            <w:pPr>
                              <w:rPr>
                                <w:i/>
                                <w:color w:val="auto"/>
                              </w:rPr>
                            </w:pPr>
                            <w:proofErr w:type="gramStart"/>
                            <w:r w:rsidRPr="00E261CF">
                              <w:rPr>
                                <w:i/>
                                <w:color w:val="auto"/>
                              </w:rPr>
                              <w:t>mega</w:t>
                            </w:r>
                            <w:proofErr w:type="gramEnd"/>
                          </w:p>
                          <w:p w:rsidR="00E17EC7" w:rsidRPr="00C34C47" w:rsidRDefault="00E17EC7" w:rsidP="0026754B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dscr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BindingChange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/v2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117pt;margin-top:14.9pt;width:87.75pt;height: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" fillcolor="white [3201]" strokecolor="black [3200]" strokeweight="1.25pt">
                <v:textbox>
                  <w:txbxContent>
                    <w:p w:rsidR="00E17EC7" w:rsidRPr="00E261CF" w:rsidRDefault="00E17EC7" w:rsidP="0026754B">
                      <w:pPr>
                        <w:rPr>
                          <w:i/>
                          <w:color w:val="auto"/>
                        </w:rPr>
                      </w:pPr>
                      <w:proofErr w:type="gramStart"/>
                      <w:r w:rsidRPr="00E261CF">
                        <w:rPr>
                          <w:i/>
                          <w:color w:val="auto"/>
                        </w:rPr>
                        <w:t>mega</w:t>
                      </w:r>
                      <w:proofErr w:type="gramEnd"/>
                    </w:p>
                    <w:p w:rsidR="00E17EC7" w:rsidRPr="00C34C47" w:rsidRDefault="00E17EC7" w:rsidP="0026754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dscr</w:t>
                      </w:r>
                      <w:proofErr w:type="spellEnd"/>
                      <w:r>
                        <w:rPr>
                          <w:i/>
                        </w:rPr>
                        <w:t>/</w:t>
                      </w:r>
                      <w:proofErr w:type="spellStart"/>
                      <w:r>
                        <w:rPr>
                          <w:i/>
                        </w:rPr>
                        <w:t>BindingChange</w:t>
                      </w:r>
                      <w:proofErr w:type="spellEnd"/>
                      <w:r>
                        <w:rPr>
                          <w:i/>
                        </w:rPr>
                        <w:t>/v2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34C47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4FA2C" wp14:editId="7C0E5A26">
                <wp:simplePos x="0" y="0"/>
                <wp:positionH relativeFrom="column">
                  <wp:posOffset>-28575</wp:posOffset>
                </wp:positionH>
                <wp:positionV relativeFrom="paragraph">
                  <wp:posOffset>184785</wp:posOffset>
                </wp:positionV>
                <wp:extent cx="1114425" cy="733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1C1C9C" w:rsidRDefault="00E17EC7" w:rsidP="0026754B">
                            <w:pPr>
                              <w:rPr>
                                <w:i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Mnetcharge</w:t>
                            </w:r>
                            <w:proofErr w:type="spellEnd"/>
                            <w:r>
                              <w:rPr>
                                <w:i/>
                                <w:vertAlign w:val="superscript"/>
                              </w:rPr>
                              <w:t>*</w:t>
                            </w:r>
                          </w:p>
                          <w:p w:rsidR="00E17EC7" w:rsidRPr="001C1C9C" w:rsidRDefault="00E17EC7" w:rsidP="0026754B">
                            <w:pPr>
                              <w:rPr>
                                <w:i/>
                                <w:vertAlign w:val="superscript"/>
                              </w:rPr>
                            </w:pPr>
                            <w:proofErr w:type="spellStart"/>
                            <w:r w:rsidRPr="00C34C47">
                              <w:rPr>
                                <w:i/>
                              </w:rPr>
                              <w:t>Pnetcharge</w:t>
                            </w:r>
                            <w:proofErr w:type="spellEnd"/>
                            <w:r>
                              <w:rPr>
                                <w:i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margin-left:-2.25pt;margin-top:14.55pt;width:87.75pt;height:5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" fillcolor="white [3201]" strokecolor="black [3200]" strokeweight="1.25pt">
                <v:textbox>
                  <w:txbxContent>
                    <w:p w:rsidR="00E17EC7" w:rsidRPr="001C1C9C" w:rsidRDefault="00E17EC7" w:rsidP="0026754B">
                      <w:pPr>
                        <w:rPr>
                          <w:i/>
                          <w:vertAlign w:val="superscript"/>
                        </w:rPr>
                      </w:pPr>
                      <w:proofErr w:type="spellStart"/>
                      <w:r>
                        <w:rPr>
                          <w:i/>
                        </w:rPr>
                        <w:t>Mnetcharge</w:t>
                      </w:r>
                      <w:proofErr w:type="spellEnd"/>
                      <w:r>
                        <w:rPr>
                          <w:i/>
                          <w:vertAlign w:val="superscript"/>
                        </w:rPr>
                        <w:t>*</w:t>
                      </w:r>
                    </w:p>
                    <w:p w:rsidR="00E17EC7" w:rsidRPr="001C1C9C" w:rsidRDefault="00E17EC7" w:rsidP="0026754B">
                      <w:pPr>
                        <w:rPr>
                          <w:i/>
                          <w:vertAlign w:val="superscript"/>
                        </w:rPr>
                      </w:pPr>
                      <w:proofErr w:type="spellStart"/>
                      <w:r w:rsidRPr="00C34C47">
                        <w:rPr>
                          <w:i/>
                        </w:rPr>
                        <w:t>Pnetcharge</w:t>
                      </w:r>
                      <w:proofErr w:type="spellEnd"/>
                      <w:r>
                        <w:rPr>
                          <w:i/>
                          <w:vertAlign w:val="superscript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</w:p>
    <w:p w:rsidR="008933FF" w:rsidRDefault="008933FF" w:rsidP="007A0A4F">
      <w:pPr>
        <w:rPr>
          <w:rFonts w:ascii="Times New Roman" w:hAnsi="Times New Roman" w:cs="Times New Roman"/>
          <w:sz w:val="24"/>
          <w:szCs w:val="24"/>
        </w:rPr>
      </w:pPr>
    </w:p>
    <w:p w:rsidR="00C34C47" w:rsidRDefault="00C34C47" w:rsidP="007A0A4F">
      <w:pPr>
        <w:rPr>
          <w:rFonts w:ascii="Times New Roman" w:hAnsi="Times New Roman" w:cs="Times New Roman"/>
          <w:sz w:val="24"/>
          <w:szCs w:val="24"/>
        </w:rPr>
      </w:pPr>
    </w:p>
    <w:p w:rsidR="00C34C47" w:rsidRDefault="00C34C47" w:rsidP="007A0A4F">
      <w:pPr>
        <w:rPr>
          <w:rFonts w:ascii="Times New Roman" w:hAnsi="Times New Roman" w:cs="Times New Roman"/>
          <w:sz w:val="24"/>
          <w:szCs w:val="24"/>
        </w:rPr>
      </w:pPr>
    </w:p>
    <w:p w:rsidR="00C34C47" w:rsidRDefault="00913390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F04552" wp14:editId="54A02B90">
                <wp:simplePos x="0" y="0"/>
                <wp:positionH relativeFrom="column">
                  <wp:posOffset>5353050</wp:posOffset>
                </wp:positionH>
                <wp:positionV relativeFrom="paragraph">
                  <wp:posOffset>116205</wp:posOffset>
                </wp:positionV>
                <wp:extent cx="0" cy="419100"/>
                <wp:effectExtent l="9525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421.5pt;margin-top:9.15pt;width:0;height:3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5E23D3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08EBB3" wp14:editId="2347105D">
                <wp:simplePos x="0" y="0"/>
                <wp:positionH relativeFrom="column">
                  <wp:posOffset>3600450</wp:posOffset>
                </wp:positionH>
                <wp:positionV relativeFrom="paragraph">
                  <wp:posOffset>116205</wp:posOffset>
                </wp:positionV>
                <wp:extent cx="0" cy="419100"/>
                <wp:effectExtent l="9525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283.5pt;margin-top:9.15pt;width:0;height:3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7E2C92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1900FE" wp14:editId="5D47F739">
                <wp:simplePos x="0" y="0"/>
                <wp:positionH relativeFrom="column">
                  <wp:posOffset>523875</wp:posOffset>
                </wp:positionH>
                <wp:positionV relativeFrom="paragraph">
                  <wp:posOffset>116205</wp:posOffset>
                </wp:positionV>
                <wp:extent cx="0" cy="419100"/>
                <wp:effectExtent l="9525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41.25pt;margin-top:9.15pt;width:0;height:3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hBzwEAAPIDAAAOAAAAZHJzL2Uyb0RvYy54bWysU8GO0zAQvSPxD5bvNMkKLR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C34C47" w:rsidRPr="001E5C3B" w:rsidRDefault="005E23D3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C67AF4" wp14:editId="59678AE0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0" cy="419100"/>
                <wp:effectExtent l="9525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60.5pt;margin-top:10.5pt;width:0;height:3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8933FF" w:rsidRDefault="00913390" w:rsidP="007A0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A28A09" wp14:editId="5D962D52">
                <wp:simplePos x="0" y="0"/>
                <wp:positionH relativeFrom="column">
                  <wp:posOffset>4924425</wp:posOffset>
                </wp:positionH>
                <wp:positionV relativeFrom="paragraph">
                  <wp:posOffset>126364</wp:posOffset>
                </wp:positionV>
                <wp:extent cx="914400" cy="695325"/>
                <wp:effectExtent l="0" t="0" r="19050" b="28575"/>
                <wp:wrapNone/>
                <wp:docPr id="72" name="Flowchart: Magnetic Dis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913390" w:rsidRDefault="00E17EC7" w:rsidP="00913390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3390">
                              <w:rPr>
                                <w:sz w:val="16"/>
                                <w:szCs w:val="16"/>
                              </w:rPr>
                              <w:t>Ancestral Sequences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2" o:spid="_x0000_s1035" type="#_x0000_t132" style="position:absolute;margin-left:387.75pt;margin-top:9.95pt;width:1in;height:54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" fillcolor="white [3201]" strokecolor="black [3200]" strokeweight="1.25pt">
                <v:textbox>
                  <w:txbxContent>
                    <w:p w:rsidR="00E17EC7" w:rsidRPr="00913390" w:rsidRDefault="00E17EC7" w:rsidP="00913390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13390">
                        <w:rPr>
                          <w:sz w:val="16"/>
                          <w:szCs w:val="16"/>
                        </w:rPr>
                        <w:t>Ancestral Sequences</w:t>
                      </w:r>
                    </w:p>
                  </w:txbxContent>
                </v:textbox>
              </v:shape>
            </w:pict>
          </mc:Fallback>
        </mc:AlternateContent>
      </w:r>
      <w:r w:rsidR="005E23D3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051E89" wp14:editId="13714464">
                <wp:simplePos x="0" y="0"/>
                <wp:positionH relativeFrom="column">
                  <wp:posOffset>3143250</wp:posOffset>
                </wp:positionH>
                <wp:positionV relativeFrom="paragraph">
                  <wp:posOffset>137795</wp:posOffset>
                </wp:positionV>
                <wp:extent cx="914400" cy="612140"/>
                <wp:effectExtent l="0" t="0" r="19050" b="16510"/>
                <wp:wrapNone/>
                <wp:docPr id="69" name="Flowchart: Magnetic Dis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 w:rsidP="005E23D3">
                            <w:pPr>
                              <w:jc w:val="center"/>
                            </w:pPr>
                            <w:r>
                              <w:t>Trees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9" o:spid="_x0000_s1036" type="#_x0000_t132" style="position:absolute;margin-left:247.5pt;margin-top:10.85pt;width:1in;height:48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" fillcolor="white [3201]" strokecolor="black [3200]" strokeweight="1.25pt">
                <v:textbox>
                  <w:txbxContent>
                    <w:p w:rsidR="00E17EC7" w:rsidRDefault="00E17EC7" w:rsidP="005E23D3">
                      <w:pPr>
                        <w:jc w:val="center"/>
                      </w:pPr>
                      <w:r>
                        <w:t>Trees</w:t>
                      </w:r>
                    </w:p>
                  </w:txbxContent>
                </v:textbox>
              </v:shape>
            </w:pict>
          </mc:Fallback>
        </mc:AlternateContent>
      </w:r>
      <w:r w:rsidR="007E2C92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2C724D" wp14:editId="3429BFE0">
                <wp:simplePos x="0" y="0"/>
                <wp:positionH relativeFrom="column">
                  <wp:posOffset>66675</wp:posOffset>
                </wp:positionH>
                <wp:positionV relativeFrom="paragraph">
                  <wp:posOffset>128270</wp:posOffset>
                </wp:positionV>
                <wp:extent cx="914400" cy="612140"/>
                <wp:effectExtent l="0" t="0" r="19050" b="1651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 w:rsidP="007E2C92">
                            <w:pPr>
                              <w:jc w:val="center"/>
                            </w:pPr>
                            <w:r>
                              <w:t>FASTA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6" o:spid="_x0000_s1037" type="#_x0000_t132" style="position:absolute;margin-left:5.25pt;margin-top:10.1pt;width:1in;height:48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" fillcolor="white [3201]" strokecolor="black [3200]" strokeweight="1.25pt">
                <v:textbox>
                  <w:txbxContent>
                    <w:p w:rsidR="00E17EC7" w:rsidRDefault="00E17EC7" w:rsidP="007E2C92">
                      <w:pPr>
                        <w:jc w:val="center"/>
                      </w:pPr>
                      <w:r>
                        <w:t>FASTA</w:t>
                      </w:r>
                    </w:p>
                  </w:txbxContent>
                </v:textbox>
              </v:shape>
            </w:pict>
          </mc:Fallback>
        </mc:AlternateContent>
      </w:r>
    </w:p>
    <w:p w:rsidR="001C1C9C" w:rsidRDefault="001C1C9C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5EF386" wp14:editId="13B150CC">
                <wp:simplePos x="0" y="0"/>
                <wp:positionH relativeFrom="column">
                  <wp:posOffset>1581150</wp:posOffset>
                </wp:positionH>
                <wp:positionV relativeFrom="paragraph">
                  <wp:posOffset>192405</wp:posOffset>
                </wp:positionV>
                <wp:extent cx="914400" cy="612140"/>
                <wp:effectExtent l="0" t="0" r="19050" b="16510"/>
                <wp:wrapNone/>
                <wp:docPr id="68" name="Flowchart: Magnetic Dis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 w:rsidP="005E23D3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8" o:spid="_x0000_s1038" type="#_x0000_t132" style="position:absolute;margin-left:124.5pt;margin-top:15.15pt;width:1in;height:48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" fillcolor="white [3201]" strokecolor="black [3200]" strokeweight="1.25pt">
                <v:textbox>
                  <w:txbxContent>
                    <w:p w:rsidR="00E17EC7" w:rsidRDefault="00E17EC7" w:rsidP="005E23D3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</w:p>
    <w:p w:rsidR="001C1C9C" w:rsidRDefault="001C1C9C">
      <w:pPr>
        <w:spacing w:after="200"/>
        <w:rPr>
          <w:rFonts w:ascii="Times New Roman" w:hAnsi="Times New Roman" w:cs="Times New Roman"/>
        </w:rPr>
      </w:pPr>
    </w:p>
    <w:p w:rsidR="001C1C9C" w:rsidRDefault="00913390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B22583" wp14:editId="6E55D44D">
                <wp:simplePos x="0" y="0"/>
                <wp:positionH relativeFrom="column">
                  <wp:posOffset>4476750</wp:posOffset>
                </wp:positionH>
                <wp:positionV relativeFrom="paragraph">
                  <wp:posOffset>180975</wp:posOffset>
                </wp:positionV>
                <wp:extent cx="914400" cy="60007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>
                            <w:r>
                              <w:t xml:space="preserve">Data should store in folder as </w:t>
                            </w:r>
                            <w:proofErr w:type="spellStart"/>
                            <w:r w:rsidRPr="006F1591">
                              <w:rPr>
                                <w:i/>
                              </w:rPr>
                              <w:t>keyword_yyyymmdd</w:t>
                            </w:r>
                            <w:proofErr w:type="spellEnd"/>
                          </w:p>
                          <w:p w:rsidR="00E17EC7" w:rsidRDefault="00E17EC7">
                            <w:r w:rsidRPr="006F1591">
                              <w:rPr>
                                <w:i/>
                              </w:rPr>
                              <w:t>e.g.</w:t>
                            </w:r>
                            <w:r>
                              <w:t xml:space="preserve"> thesis_20121002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9" type="#_x0000_t202" style="position:absolute;margin-left:352.5pt;margin-top:14.25pt;width:1in;height:47.2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" fillcolor="white [3201]" strokeweight=".5pt">
                <v:textbox>
                  <w:txbxContent>
                    <w:p w:rsidR="00E17EC7" w:rsidRDefault="00E17EC7">
                      <w:r>
                        <w:t xml:space="preserve">Data should store in folder as </w:t>
                      </w:r>
                      <w:proofErr w:type="spellStart"/>
                      <w:r w:rsidRPr="006F1591">
                        <w:rPr>
                          <w:i/>
                        </w:rPr>
                        <w:t>keyword_yyyymmdd</w:t>
                      </w:r>
                      <w:proofErr w:type="spellEnd"/>
                    </w:p>
                    <w:p w:rsidR="00E17EC7" w:rsidRDefault="00E17EC7">
                      <w:r w:rsidRPr="006F1591">
                        <w:rPr>
                          <w:i/>
                        </w:rPr>
                        <w:t>e.g.</w:t>
                      </w:r>
                      <w:r>
                        <w:t xml:space="preserve"> thesis_20121002</w:t>
                      </w:r>
                    </w:p>
                  </w:txbxContent>
                </v:textbox>
              </v:shape>
            </w:pict>
          </mc:Fallback>
        </mc:AlternateContent>
      </w:r>
    </w:p>
    <w:p w:rsidR="000C7084" w:rsidRDefault="001C1C9C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*Subversion controlled</w:t>
      </w:r>
      <w:r w:rsidR="000C7084">
        <w:rPr>
          <w:rFonts w:ascii="Times New Roman" w:hAnsi="Times New Roman" w:cs="Times New Roman"/>
        </w:rPr>
        <w:br w:type="page"/>
      </w:r>
    </w:p>
    <w:p w:rsidR="001C1C9C" w:rsidRDefault="001C1C9C">
      <w:pPr>
        <w:spacing w:after="200"/>
        <w:rPr>
          <w:rFonts w:ascii="Times New Roman" w:hAnsi="Times New Roman" w:cs="Times New Roman"/>
        </w:rPr>
      </w:pPr>
    </w:p>
    <w:p w:rsidR="001C1C9C" w:rsidRDefault="001C1C9C">
      <w:pPr>
        <w:spacing w:after="200"/>
        <w:rPr>
          <w:rFonts w:ascii="Times New Roman" w:hAnsi="Times New Roman" w:cs="Times New Roman"/>
        </w:rPr>
      </w:pPr>
    </w:p>
    <w:p w:rsidR="0026754B" w:rsidRDefault="006F1591" w:rsidP="007A0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Design</w:t>
      </w:r>
    </w:p>
    <w:p w:rsidR="0026754B" w:rsidRDefault="0026754B" w:rsidP="007A0A4F">
      <w:pPr>
        <w:rPr>
          <w:rFonts w:ascii="Times New Roman" w:hAnsi="Times New Roman" w:cs="Times New Roman"/>
        </w:rPr>
      </w:pPr>
    </w:p>
    <w:p w:rsidR="0026754B" w:rsidRDefault="0026754B" w:rsidP="007A0A4F">
      <w:pPr>
        <w:rPr>
          <w:rFonts w:ascii="Times New Roman" w:hAnsi="Times New Roman" w:cs="Times New Roman"/>
        </w:rPr>
      </w:pPr>
    </w:p>
    <w:p w:rsidR="0026754B" w:rsidRDefault="0026754B" w:rsidP="007A0A4F">
      <w:pPr>
        <w:rPr>
          <w:rFonts w:ascii="Times New Roman" w:hAnsi="Times New Roman" w:cs="Times New Roman"/>
        </w:rPr>
      </w:pPr>
    </w:p>
    <w:p w:rsidR="0026754B" w:rsidRDefault="00703B99" w:rsidP="007A0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60A5B8" wp14:editId="08C2458F">
                <wp:simplePos x="0" y="0"/>
                <wp:positionH relativeFrom="column">
                  <wp:posOffset>219075</wp:posOffset>
                </wp:positionH>
                <wp:positionV relativeFrom="paragraph">
                  <wp:posOffset>70485</wp:posOffset>
                </wp:positionV>
                <wp:extent cx="638175" cy="56197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703B99" w:rsidRDefault="00E17EC7" w:rsidP="00703B99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703B9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H3N2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40" style="position:absolute;margin-left:17.25pt;margin-top:5.55pt;width:50.25pt;height:44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" filled="f" stroked="f" strokeweight="1.25pt">
                <v:textbox>
                  <w:txbxContent>
                    <w:p w:rsidR="00E17EC7" w:rsidRPr="00703B99" w:rsidRDefault="00E17EC7" w:rsidP="00703B99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703B99">
                        <w:rPr>
                          <w:i/>
                          <w:sz w:val="18"/>
                          <w:szCs w:val="18"/>
                        </w:rPr>
                        <w:t xml:space="preserve">H3N2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NY</w:t>
                      </w:r>
                    </w:p>
                  </w:txbxContent>
                </v:textbox>
              </v:rect>
            </w:pict>
          </mc:Fallback>
        </mc:AlternateContent>
      </w:r>
    </w:p>
    <w:p w:rsidR="0026754B" w:rsidRDefault="0026754B" w:rsidP="007A0A4F">
      <w:pPr>
        <w:rPr>
          <w:rFonts w:ascii="Times New Roman" w:hAnsi="Times New Roman" w:cs="Times New Roman"/>
        </w:rPr>
      </w:pPr>
    </w:p>
    <w:p w:rsidR="0026754B" w:rsidRDefault="00577109" w:rsidP="007A0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B092D9" wp14:editId="08FE7B42">
                <wp:simplePos x="0" y="0"/>
                <wp:positionH relativeFrom="column">
                  <wp:posOffset>3381375</wp:posOffset>
                </wp:positionH>
                <wp:positionV relativeFrom="paragraph">
                  <wp:posOffset>34290</wp:posOffset>
                </wp:positionV>
                <wp:extent cx="1028700" cy="56197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C90F4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BindingScr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1" style="position:absolute;margin-left:266.25pt;margin-top:2.7pt;width:81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" fillcolor="white [3201]" stroked="f" strokeweight="1.25pt">
                <v:textbox>
                  <w:txbxContent>
                    <w:p w:rsidR="00E17EC7" w:rsidRPr="00C34C47" w:rsidRDefault="00E17EC7" w:rsidP="00C90F4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BindingScr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CB4016" wp14:editId="01664CCF">
                <wp:simplePos x="0" y="0"/>
                <wp:positionH relativeFrom="column">
                  <wp:posOffset>5200650</wp:posOffset>
                </wp:positionH>
                <wp:positionV relativeFrom="paragraph">
                  <wp:posOffset>34290</wp:posOffset>
                </wp:positionV>
                <wp:extent cx="1028700" cy="561975"/>
                <wp:effectExtent l="0" t="0" r="0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577109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BuildTree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2" style="position:absolute;margin-left:409.5pt;margin-top:2.7pt;width:81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" fillcolor="white [3201]" stroked="f" strokeweight="1.25pt">
                <v:textbox>
                  <w:txbxContent>
                    <w:p w:rsidR="00E17EC7" w:rsidRPr="00C34C47" w:rsidRDefault="00E17EC7" w:rsidP="00577109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BuildTree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D593F" wp14:editId="4B759AA2">
                <wp:simplePos x="0" y="0"/>
                <wp:positionH relativeFrom="column">
                  <wp:posOffset>1638300</wp:posOffset>
                </wp:positionH>
                <wp:positionV relativeFrom="paragraph">
                  <wp:posOffset>24765</wp:posOffset>
                </wp:positionV>
                <wp:extent cx="1028700" cy="5619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AE272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</w:t>
                            </w:r>
                            <w:r w:rsidRPr="00C34C47">
                              <w:rPr>
                                <w:i/>
                              </w:rPr>
                              <w:t>netcharge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3" style="position:absolute;margin-left:129pt;margin-top:1.95pt;width:81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" filled="f" stroked="f" strokeweight="1.25pt">
                <v:textbox>
                  <w:txbxContent>
                    <w:p w:rsidR="00E17EC7" w:rsidRPr="00C34C47" w:rsidRDefault="00E17EC7" w:rsidP="00AE272C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</w:t>
                      </w:r>
                      <w:r w:rsidRPr="00C34C47">
                        <w:rPr>
                          <w:i/>
                        </w:rPr>
                        <w:t>netcharge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0F4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A087F" wp14:editId="70E4F38F">
                <wp:simplePos x="0" y="0"/>
                <wp:positionH relativeFrom="column">
                  <wp:posOffset>-19050</wp:posOffset>
                </wp:positionH>
                <wp:positionV relativeFrom="paragraph">
                  <wp:posOffset>34290</wp:posOffset>
                </wp:positionV>
                <wp:extent cx="1028700" cy="56197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0C708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C34C47">
                              <w:rPr>
                                <w:i/>
                              </w:rPr>
                              <w:t>Pnetcharge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4" style="position:absolute;margin-left:-1.5pt;margin-top:2.7pt;width:81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" fillcolor="white [3201]" stroked="f" strokeweight="1.25pt">
                <v:textbox>
                  <w:txbxContent>
                    <w:p w:rsidR="00E17EC7" w:rsidRPr="00C34C47" w:rsidRDefault="00E17EC7" w:rsidP="000C7084">
                      <w:pPr>
                        <w:rPr>
                          <w:i/>
                        </w:rPr>
                      </w:pPr>
                      <w:proofErr w:type="spellStart"/>
                      <w:r w:rsidRPr="00C34C47">
                        <w:rPr>
                          <w:i/>
                        </w:rPr>
                        <w:t>Pnetcharge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95267" w:rsidRDefault="0029570A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D52D04C" wp14:editId="5D0DC07C">
                <wp:simplePos x="0" y="0"/>
                <wp:positionH relativeFrom="column">
                  <wp:posOffset>2800350</wp:posOffset>
                </wp:positionH>
                <wp:positionV relativeFrom="paragraph">
                  <wp:posOffset>2136140</wp:posOffset>
                </wp:positionV>
                <wp:extent cx="638175" cy="56197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5F1C62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copy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5" style="position:absolute;margin-left:220.5pt;margin-top:168.2pt;width:50.25pt;height:4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" filled="f" stroked="f" strokeweight="1.25pt">
                <v:textbox>
                  <w:txbxContent>
                    <w:p w:rsidR="00E17EC7" w:rsidRPr="00C34C47" w:rsidRDefault="00E17EC7" w:rsidP="005F1C62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copy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96DA1D" wp14:editId="2F3A74DC">
                <wp:simplePos x="0" y="0"/>
                <wp:positionH relativeFrom="column">
                  <wp:posOffset>2676525</wp:posOffset>
                </wp:positionH>
                <wp:positionV relativeFrom="paragraph">
                  <wp:posOffset>2541270</wp:posOffset>
                </wp:positionV>
                <wp:extent cx="762000" cy="838200"/>
                <wp:effectExtent l="38100" t="76200" r="19050" b="19050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838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5" o:spid="_x0000_s1026" type="#_x0000_t34" style="position:absolute;margin-left:210.75pt;margin-top:200.1pt;width:60pt;height:66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A1EC18" wp14:editId="0EEB3C33">
                <wp:simplePos x="0" y="0"/>
                <wp:positionH relativeFrom="column">
                  <wp:posOffset>3343275</wp:posOffset>
                </wp:positionH>
                <wp:positionV relativeFrom="paragraph">
                  <wp:posOffset>3126740</wp:posOffset>
                </wp:positionV>
                <wp:extent cx="1133475" cy="571500"/>
                <wp:effectExtent l="0" t="0" r="28575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577109" w:rsidRDefault="00E17EC7" w:rsidP="00577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7109">
                              <w:rPr>
                                <w:sz w:val="18"/>
                                <w:szCs w:val="18"/>
                              </w:rPr>
                              <w:t>Bindingscore.csv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46" type="#_x0000_t111" style="position:absolute;margin-left:263.25pt;margin-top:246.2pt;width:89.2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" fillcolor="#d8d8d8 [2732]" strokecolor="black [3200]" strokeweight="1.25pt">
                <v:textbox>
                  <w:txbxContent>
                    <w:p w:rsidR="00E17EC7" w:rsidRPr="00577109" w:rsidRDefault="00E17EC7" w:rsidP="005771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77109">
                        <w:rPr>
                          <w:sz w:val="18"/>
                          <w:szCs w:val="18"/>
                        </w:rPr>
                        <w:t>Bindingscore.csv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1711E28" wp14:editId="1B9ED620">
                <wp:simplePos x="0" y="0"/>
                <wp:positionH relativeFrom="column">
                  <wp:posOffset>3895725</wp:posOffset>
                </wp:positionH>
                <wp:positionV relativeFrom="paragraph">
                  <wp:posOffset>2812415</wp:posOffset>
                </wp:positionV>
                <wp:extent cx="0" cy="285750"/>
                <wp:effectExtent l="9525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306.75pt;margin-top:221.45pt;width:0;height:22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894B30" wp14:editId="291647CE">
                <wp:simplePos x="0" y="0"/>
                <wp:positionH relativeFrom="column">
                  <wp:posOffset>3409950</wp:posOffset>
                </wp:positionH>
                <wp:positionV relativeFrom="paragraph">
                  <wp:posOffset>2250440</wp:posOffset>
                </wp:positionV>
                <wp:extent cx="1028700" cy="56197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29570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dscr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predict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bindign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7" style="position:absolute;margin-left:268.5pt;margin-top:177.2pt;width:81pt;height:4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" fillcolor="white [3201]" strokecolor="black [3200]" strokeweight="1.25pt">
                <v:textbox>
                  <w:txbxContent>
                    <w:p w:rsidR="00E17EC7" w:rsidRPr="00C34C47" w:rsidRDefault="00E17EC7" w:rsidP="0029570A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dscr</w:t>
                      </w:r>
                      <w:proofErr w:type="spellEnd"/>
                      <w:r>
                        <w:rPr>
                          <w:i/>
                        </w:rPr>
                        <w:t>/</w:t>
                      </w:r>
                      <w:proofErr w:type="gramEnd"/>
                      <w:r>
                        <w:rPr>
                          <w:i/>
                        </w:rPr>
                        <w:t xml:space="preserve">predict </w:t>
                      </w:r>
                      <w:proofErr w:type="spellStart"/>
                      <w:r>
                        <w:rPr>
                          <w:i/>
                        </w:rPr>
                        <w:t>bindign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2D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CD7BBB" wp14:editId="2410A33B">
                <wp:simplePos x="0" y="0"/>
                <wp:positionH relativeFrom="column">
                  <wp:posOffset>3914775</wp:posOffset>
                </wp:positionH>
                <wp:positionV relativeFrom="paragraph">
                  <wp:posOffset>1002665</wp:posOffset>
                </wp:positionV>
                <wp:extent cx="638175" cy="56197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E62D3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copy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48" style="position:absolute;margin-left:308.25pt;margin-top:78.95pt;width:50.25pt;height:44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" filled="f" stroked="f" strokeweight="1.25pt">
                <v:textbox>
                  <w:txbxContent>
                    <w:p w:rsidR="00E17EC7" w:rsidRPr="00C34C47" w:rsidRDefault="00E17EC7" w:rsidP="00E62D38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copy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50AD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41261B" wp14:editId="065FC569">
                <wp:simplePos x="0" y="0"/>
                <wp:positionH relativeFrom="column">
                  <wp:posOffset>1076325</wp:posOffset>
                </wp:positionH>
                <wp:positionV relativeFrom="paragraph">
                  <wp:posOffset>3322320</wp:posOffset>
                </wp:positionV>
                <wp:extent cx="4181475" cy="2667000"/>
                <wp:effectExtent l="0" t="76200" r="9525" b="19050"/>
                <wp:wrapNone/>
                <wp:docPr id="91" name="Curved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1475" cy="2667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1" o:spid="_x0000_s1026" type="#_x0000_t38" style="position:absolute;margin-left:84.75pt;margin-top:261.6pt;width:329.25pt;height:210pt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" adj="10800" strokecolor="black [3040]">
                <v:stroke endarrow="open"/>
              </v:shape>
            </w:pict>
          </mc:Fallback>
        </mc:AlternateContent>
      </w:r>
      <w:r w:rsidR="00B50AD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324FA54" wp14:editId="5CA4304C">
                <wp:simplePos x="0" y="0"/>
                <wp:positionH relativeFrom="column">
                  <wp:posOffset>5153025</wp:posOffset>
                </wp:positionH>
                <wp:positionV relativeFrom="paragraph">
                  <wp:posOffset>6322695</wp:posOffset>
                </wp:positionV>
                <wp:extent cx="1219200" cy="36195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>
                            <w:proofErr w:type="spellStart"/>
                            <w:r w:rsidRPr="00B50ADE">
                              <w:t>BuildTree</w:t>
                            </w:r>
                            <w:proofErr w:type="spellEnd"/>
                            <w:r w:rsidRPr="00B50ADE">
                              <w:t>\beast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9" type="#_x0000_t202" style="position:absolute;margin-left:405.75pt;margin-top:497.85pt;width:96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" filled="f" stroked="f" strokeweight=".5pt">
                <v:textbox>
                  <w:txbxContent>
                    <w:p w:rsidR="00E17EC7" w:rsidRDefault="00E17EC7">
                      <w:proofErr w:type="spellStart"/>
                      <w:r w:rsidRPr="00B50ADE">
                        <w:t>BuildTree</w:t>
                      </w:r>
                      <w:proofErr w:type="spellEnd"/>
                      <w:r w:rsidRPr="00B50ADE">
                        <w:t>\beast</w:t>
                      </w:r>
                    </w:p>
                  </w:txbxContent>
                </v:textbox>
              </v:shape>
            </w:pict>
          </mc:Fallback>
        </mc:AlternateContent>
      </w:r>
      <w:r w:rsidR="00703B9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DDADE6" wp14:editId="506525AC">
                <wp:simplePos x="0" y="0"/>
                <wp:positionH relativeFrom="column">
                  <wp:posOffset>7410450</wp:posOffset>
                </wp:positionH>
                <wp:positionV relativeFrom="paragraph">
                  <wp:posOffset>2136140</wp:posOffset>
                </wp:positionV>
                <wp:extent cx="638175" cy="56197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703B99" w:rsidRDefault="00E17EC7" w:rsidP="00703B99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703B99">
                              <w:rPr>
                                <w:i/>
                                <w:sz w:val="18"/>
                                <w:szCs w:val="18"/>
                              </w:rPr>
                              <w:t>H3N2 NorAm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50" style="position:absolute;margin-left:583.5pt;margin-top:168.2pt;width:50.25pt;height:44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" filled="f" stroked="f" strokeweight="1.25pt">
                <v:textbox>
                  <w:txbxContent>
                    <w:p w:rsidR="00E17EC7" w:rsidRPr="00703B99" w:rsidRDefault="00E17EC7" w:rsidP="00703B99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703B99">
                        <w:rPr>
                          <w:i/>
                          <w:sz w:val="18"/>
                          <w:szCs w:val="18"/>
                        </w:rPr>
                        <w:t>H3N2 NorAm</w:t>
                      </w:r>
                    </w:p>
                  </w:txbxContent>
                </v:textbox>
              </v:rect>
            </w:pict>
          </mc:Fallback>
        </mc:AlternateContent>
      </w:r>
      <w:r w:rsidR="00703B9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631E83" wp14:editId="1C965811">
                <wp:simplePos x="0" y="0"/>
                <wp:positionH relativeFrom="column">
                  <wp:posOffset>6372225</wp:posOffset>
                </wp:positionH>
                <wp:positionV relativeFrom="paragraph">
                  <wp:posOffset>4288790</wp:posOffset>
                </wp:positionV>
                <wp:extent cx="638175" cy="56197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703B99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copy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51" style="position:absolute;margin-left:501.75pt;margin-top:337.7pt;width:50.25pt;height:44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" filled="f" stroked="f" strokeweight="1.25pt">
                <v:textbox>
                  <w:txbxContent>
                    <w:p w:rsidR="00E17EC7" w:rsidRPr="00C34C47" w:rsidRDefault="00E17EC7" w:rsidP="00703B99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copy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01F02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BD3ACC" wp14:editId="4C858DE8">
                <wp:simplePos x="0" y="0"/>
                <wp:positionH relativeFrom="column">
                  <wp:posOffset>7610475</wp:posOffset>
                </wp:positionH>
                <wp:positionV relativeFrom="paragraph">
                  <wp:posOffset>4545965</wp:posOffset>
                </wp:positionV>
                <wp:extent cx="0" cy="285750"/>
                <wp:effectExtent l="9525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599.25pt;margin-top:357.95pt;width:0;height:22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001F02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A1E967" wp14:editId="7083F260">
                <wp:simplePos x="0" y="0"/>
                <wp:positionH relativeFrom="column">
                  <wp:posOffset>7610475</wp:posOffset>
                </wp:positionH>
                <wp:positionV relativeFrom="paragraph">
                  <wp:posOffset>3669665</wp:posOffset>
                </wp:positionV>
                <wp:extent cx="0" cy="285750"/>
                <wp:effectExtent l="9525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599.25pt;margin-top:288.95pt;width:0;height:22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001F02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F6448A" wp14:editId="52B018C1">
                <wp:simplePos x="0" y="0"/>
                <wp:positionH relativeFrom="column">
                  <wp:posOffset>6229350</wp:posOffset>
                </wp:positionH>
                <wp:positionV relativeFrom="paragraph">
                  <wp:posOffset>721995</wp:posOffset>
                </wp:positionV>
                <wp:extent cx="895350" cy="4400550"/>
                <wp:effectExtent l="38100" t="57150" r="19050" b="19050"/>
                <wp:wrapNone/>
                <wp:docPr id="84" name="Curved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44005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4" o:spid="_x0000_s1026" type="#_x0000_t38" style="position:absolute;margin-left:490.5pt;margin-top:56.85pt;width:70.5pt;height:346.5pt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" adj="10800" strokecolor="black [3040]">
                <v:stroke endarrow="open"/>
              </v:shape>
            </w:pict>
          </mc:Fallback>
        </mc:AlternateContent>
      </w:r>
      <w:r w:rsidR="00001F02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B28DE9" wp14:editId="04FB0FC5">
                <wp:simplePos x="0" y="0"/>
                <wp:positionH relativeFrom="column">
                  <wp:posOffset>7010400</wp:posOffset>
                </wp:positionH>
                <wp:positionV relativeFrom="paragraph">
                  <wp:posOffset>4841240</wp:posOffset>
                </wp:positionV>
                <wp:extent cx="1133475" cy="571500"/>
                <wp:effectExtent l="0" t="0" r="28575" b="19050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577109" w:rsidRDefault="00E17EC7" w:rsidP="00001F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out/</w:t>
                            </w:r>
                            <w:r w:rsidRPr="00297464">
                              <w:rPr>
                                <w:sz w:val="18"/>
                                <w:szCs w:val="18"/>
                              </w:rPr>
                              <w:t>FASTA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9" o:spid="_x0000_s1052" type="#_x0000_t111" style="position:absolute;margin-left:552pt;margin-top:381.2pt;width:89.25pt;height: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" fillcolor="#d8d8d8 [2732]" strokecolor="black [3200]" strokeweight="1.25pt">
                <v:textbox>
                  <w:txbxContent>
                    <w:p w:rsidR="00E17EC7" w:rsidRPr="00577109" w:rsidRDefault="00E17EC7" w:rsidP="00001F0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out/</w:t>
                      </w:r>
                      <w:r w:rsidRPr="00297464">
                        <w:rPr>
                          <w:sz w:val="18"/>
                          <w:szCs w:val="18"/>
                        </w:rPr>
                        <w:t>FASTA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1F02" w:rsidRPr="00001F02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98B02A" wp14:editId="32AB0C8E">
                <wp:simplePos x="0" y="0"/>
                <wp:positionH relativeFrom="column">
                  <wp:posOffset>7124700</wp:posOffset>
                </wp:positionH>
                <wp:positionV relativeFrom="paragraph">
                  <wp:posOffset>3993515</wp:posOffset>
                </wp:positionV>
                <wp:extent cx="1028700" cy="5619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001F02" w:rsidRDefault="00E17EC7" w:rsidP="00001F02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01F02">
                              <w:rPr>
                                <w:i/>
                                <w:sz w:val="18"/>
                                <w:szCs w:val="18"/>
                              </w:rPr>
                              <w:t>SampleTrees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53" style="position:absolute;margin-left:561pt;margin-top:314.45pt;width:81pt;height:4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" fillcolor="white [3201]" strokecolor="black [3213]" strokeweight="1.25pt">
                <v:textbox>
                  <w:txbxContent>
                    <w:p w:rsidR="00E17EC7" w:rsidRPr="00001F02" w:rsidRDefault="00E17EC7" w:rsidP="00001F02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001F02">
                        <w:rPr>
                          <w:i/>
                          <w:sz w:val="18"/>
                          <w:szCs w:val="18"/>
                        </w:rPr>
                        <w:t>SampleTrees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1F02" w:rsidRPr="00001F02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0D807F" wp14:editId="0C076AF8">
                <wp:simplePos x="0" y="0"/>
                <wp:positionH relativeFrom="column">
                  <wp:posOffset>7124700</wp:posOffset>
                </wp:positionH>
                <wp:positionV relativeFrom="paragraph">
                  <wp:posOffset>2449830</wp:posOffset>
                </wp:positionV>
                <wp:extent cx="1028700" cy="561975"/>
                <wp:effectExtent l="0" t="0" r="0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001F0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4" style="position:absolute;margin-left:561pt;margin-top:192.9pt;width:81pt;height:44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" fillcolor="white [3201]" stroked="f" strokeweight="1.25pt">
                <v:textbox>
                  <w:txbxContent>
                    <w:p w:rsidR="00E17EC7" w:rsidRPr="00C34C47" w:rsidRDefault="00E17EC7" w:rsidP="00001F0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Sampling</w:t>
                      </w:r>
                    </w:p>
                  </w:txbxContent>
                </v:textbox>
              </v:rect>
            </w:pict>
          </mc:Fallback>
        </mc:AlternateContent>
      </w:r>
      <w:r w:rsidR="00001F02" w:rsidRPr="00001F02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9F75FA" wp14:editId="677DAF0A">
                <wp:simplePos x="0" y="0"/>
                <wp:positionH relativeFrom="column">
                  <wp:posOffset>7124700</wp:posOffset>
                </wp:positionH>
                <wp:positionV relativeFrom="paragraph">
                  <wp:posOffset>3107690</wp:posOffset>
                </wp:positionV>
                <wp:extent cx="1028700" cy="561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001F02" w:rsidRDefault="00E17EC7" w:rsidP="00001F02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01F02">
                              <w:rPr>
                                <w:i/>
                                <w:sz w:val="18"/>
                                <w:szCs w:val="18"/>
                              </w:rPr>
                              <w:t>SampleYears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5" style="position:absolute;margin-left:561pt;margin-top:244.7pt;width:81pt;height:4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" fillcolor="white [3201]" strokecolor="black [3213]" strokeweight="1.25pt">
                <v:textbox>
                  <w:txbxContent>
                    <w:p w:rsidR="00E17EC7" w:rsidRPr="00001F02" w:rsidRDefault="00E17EC7" w:rsidP="00001F02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001F02">
                        <w:rPr>
                          <w:i/>
                          <w:sz w:val="18"/>
                          <w:szCs w:val="18"/>
                        </w:rPr>
                        <w:t>SampleYears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32E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B10DD0" wp14:editId="326BD614">
                <wp:simplePos x="0" y="0"/>
                <wp:positionH relativeFrom="column">
                  <wp:posOffset>47625</wp:posOffset>
                </wp:positionH>
                <wp:positionV relativeFrom="paragraph">
                  <wp:posOffset>5717540</wp:posOffset>
                </wp:positionV>
                <wp:extent cx="1028700" cy="5619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9E32E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Annotate Trees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6" style="position:absolute;margin-left:3.75pt;margin-top:450.2pt;width:81pt;height:4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" fillcolor="white [3201]" strokecolor="black [3213]" strokeweight="1.25pt">
                <v:textbox>
                  <w:txbxContent>
                    <w:p w:rsidR="00E17EC7" w:rsidRPr="00C34C47" w:rsidRDefault="00E17EC7" w:rsidP="009E32E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Annotate Trees</w:t>
                      </w:r>
                    </w:p>
                  </w:txbxContent>
                </v:textbox>
              </v:rect>
            </w:pict>
          </mc:Fallback>
        </mc:AlternateContent>
      </w:r>
      <w:r w:rsidR="009E32E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E009E38" wp14:editId="28C2CC32">
                <wp:simplePos x="0" y="0"/>
                <wp:positionH relativeFrom="column">
                  <wp:posOffset>542925</wp:posOffset>
                </wp:positionH>
                <wp:positionV relativeFrom="paragraph">
                  <wp:posOffset>5412740</wp:posOffset>
                </wp:positionV>
                <wp:extent cx="0" cy="285750"/>
                <wp:effectExtent l="9525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.75pt;margin-top:426.2pt;width:0;height:22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9E32E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206BC3" wp14:editId="7AD2EA42">
                <wp:simplePos x="0" y="0"/>
                <wp:positionH relativeFrom="column">
                  <wp:posOffset>542925</wp:posOffset>
                </wp:positionH>
                <wp:positionV relativeFrom="paragraph">
                  <wp:posOffset>4565015</wp:posOffset>
                </wp:positionV>
                <wp:extent cx="0" cy="285750"/>
                <wp:effectExtent l="95250" t="0" r="571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42.75pt;margin-top:359.45pt;width:0;height:22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9E32E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71DEB1" wp14:editId="1378D165">
                <wp:simplePos x="0" y="0"/>
                <wp:positionH relativeFrom="column">
                  <wp:posOffset>1076325</wp:posOffset>
                </wp:positionH>
                <wp:positionV relativeFrom="paragraph">
                  <wp:posOffset>931545</wp:posOffset>
                </wp:positionV>
                <wp:extent cx="561975" cy="4191000"/>
                <wp:effectExtent l="0" t="0" r="9525" b="19050"/>
                <wp:wrapNone/>
                <wp:docPr id="81" name="Curved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191000"/>
                        </a:xfrm>
                        <a:prstGeom prst="curvedConnector3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1" o:spid="_x0000_s1026" type="#_x0000_t38" style="position:absolute;margin-left:84.75pt;margin-top:73.35pt;width:44.25pt;height:330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" adj="10800" strokecolor="black [3213]">
                <v:stroke dashstyle="dash"/>
              </v:shape>
            </w:pict>
          </mc:Fallback>
        </mc:AlternateContent>
      </w:r>
      <w:r w:rsidR="009E32E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05BFCC" wp14:editId="009BC01E">
                <wp:simplePos x="0" y="0"/>
                <wp:positionH relativeFrom="column">
                  <wp:posOffset>47625</wp:posOffset>
                </wp:positionH>
                <wp:positionV relativeFrom="paragraph">
                  <wp:posOffset>4850765</wp:posOffset>
                </wp:positionV>
                <wp:extent cx="1028700" cy="5619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9E32E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Calculate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netcharge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57" style="position:absolute;margin-left:3.75pt;margin-top:381.95pt;width:81pt;height:44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" fillcolor="white [3201]" strokecolor="black [3200]" strokeweight="1.25pt">
                <v:textbox>
                  <w:txbxContent>
                    <w:p w:rsidR="00E17EC7" w:rsidRPr="00C34C47" w:rsidRDefault="00E17EC7" w:rsidP="009E32E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Calculate </w:t>
                      </w:r>
                      <w:proofErr w:type="spellStart"/>
                      <w:r>
                        <w:rPr>
                          <w:i/>
                        </w:rPr>
                        <w:t>netcharge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25EB8E" wp14:editId="33CA8A51">
                <wp:simplePos x="0" y="0"/>
                <wp:positionH relativeFrom="column">
                  <wp:posOffset>47625</wp:posOffset>
                </wp:positionH>
                <wp:positionV relativeFrom="paragraph">
                  <wp:posOffset>3993515</wp:posOffset>
                </wp:positionV>
                <wp:extent cx="1028700" cy="5619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91339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Extract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Anc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Seqs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8" style="position:absolute;margin-left:3.75pt;margin-top:314.45pt;width:81pt;height:44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" fillcolor="white [3201]" strokecolor="black [3213]" strokeweight="1.25pt">
                <v:textbox>
                  <w:txbxContent>
                    <w:p w:rsidR="00E17EC7" w:rsidRPr="00C34C47" w:rsidRDefault="00E17EC7" w:rsidP="0091339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Extract </w:t>
                      </w:r>
                      <w:proofErr w:type="spellStart"/>
                      <w:r>
                        <w:rPr>
                          <w:i/>
                        </w:rPr>
                        <w:t>Anc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Seqs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2921A9" wp14:editId="50FD413C">
                <wp:simplePos x="0" y="0"/>
                <wp:positionH relativeFrom="column">
                  <wp:posOffset>552450</wp:posOffset>
                </wp:positionH>
                <wp:positionV relativeFrom="paragraph">
                  <wp:posOffset>3669665</wp:posOffset>
                </wp:positionV>
                <wp:extent cx="0" cy="2857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3.5pt;margin-top:288.95pt;width:0;height:22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QK0QEAAPIDAAAOAAAAZHJzL2Uyb0RvYy54bWysU9uO0zAQfUfiHyy/06RFC6u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BC89C5" wp14:editId="41FDFE6B">
                <wp:simplePos x="0" y="0"/>
                <wp:positionH relativeFrom="column">
                  <wp:posOffset>2162175</wp:posOffset>
                </wp:positionH>
                <wp:positionV relativeFrom="paragraph">
                  <wp:posOffset>1983740</wp:posOffset>
                </wp:positionV>
                <wp:extent cx="0" cy="28575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70.25pt;margin-top:156.2pt;width:0;height:22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161D05" wp14:editId="136433F8">
                <wp:simplePos x="0" y="0"/>
                <wp:positionH relativeFrom="column">
                  <wp:posOffset>1647825</wp:posOffset>
                </wp:positionH>
                <wp:positionV relativeFrom="paragraph">
                  <wp:posOffset>1412240</wp:posOffset>
                </wp:positionV>
                <wp:extent cx="1028700" cy="5619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913390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merge_metadata_nr.m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9" style="position:absolute;margin-left:129.75pt;margin-top:111.2pt;width:81pt;height:4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" fillcolor="white [3201]" strokecolor="black [3200]" strokeweight="1.25pt">
                <v:textbox>
                  <w:txbxContent>
                    <w:p w:rsidR="00E17EC7" w:rsidRPr="00C34C47" w:rsidRDefault="00E17EC7" w:rsidP="00913390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merge_metadata_nr.m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2A5AD5" wp14:editId="21EB5787">
                <wp:simplePos x="0" y="0"/>
                <wp:positionH relativeFrom="column">
                  <wp:posOffset>1638300</wp:posOffset>
                </wp:positionH>
                <wp:positionV relativeFrom="paragraph">
                  <wp:posOffset>3983990</wp:posOffset>
                </wp:positionV>
                <wp:extent cx="1133475" cy="571500"/>
                <wp:effectExtent l="0" t="0" r="28575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577109" w:rsidRDefault="00E17EC7" w:rsidP="00C90F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77109">
                              <w:rPr>
                                <w:sz w:val="18"/>
                                <w:szCs w:val="18"/>
                              </w:rPr>
                              <w:t>merge_data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" o:spid="_x0000_s1060" type="#_x0000_t111" style="position:absolute;margin-left:129pt;margin-top:313.7pt;width:89.25pt;height: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" fillcolor="#d8d8d8 [2732]" strokecolor="black [3200]" strokeweight="1.25pt">
                <v:textbox>
                  <w:txbxContent>
                    <w:p w:rsidR="00E17EC7" w:rsidRPr="00577109" w:rsidRDefault="00E17EC7" w:rsidP="00C90F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77109">
                        <w:rPr>
                          <w:sz w:val="18"/>
                          <w:szCs w:val="18"/>
                        </w:rPr>
                        <w:t>merge_data</w:t>
                      </w:r>
                      <w:r>
                        <w:rPr>
                          <w:sz w:val="18"/>
                          <w:szCs w:val="18"/>
                        </w:rPr>
                        <w:t>.mat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8987B8" wp14:editId="23288818">
                <wp:simplePos x="0" y="0"/>
                <wp:positionH relativeFrom="column">
                  <wp:posOffset>1638300</wp:posOffset>
                </wp:positionH>
                <wp:positionV relativeFrom="paragraph">
                  <wp:posOffset>2259965</wp:posOffset>
                </wp:positionV>
                <wp:extent cx="1133475" cy="571500"/>
                <wp:effectExtent l="0" t="0" r="2857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577109" w:rsidRDefault="00E17EC7" w:rsidP="00AE27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77109">
                              <w:rPr>
                                <w:sz w:val="18"/>
                                <w:szCs w:val="18"/>
                              </w:rPr>
                              <w:t>merge_data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2" o:spid="_x0000_s1061" type="#_x0000_t111" style="position:absolute;margin-left:129pt;margin-top:177.95pt;width:89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" fillcolor="#d8d8d8 [2732]" strokecolor="black [3200]" strokeweight="1.25pt">
                <v:textbox>
                  <w:txbxContent>
                    <w:p w:rsidR="00E17EC7" w:rsidRPr="00577109" w:rsidRDefault="00E17EC7" w:rsidP="00AE27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77109">
                        <w:rPr>
                          <w:sz w:val="18"/>
                          <w:szCs w:val="18"/>
                        </w:rPr>
                        <w:t>merge_data</w:t>
                      </w:r>
                      <w:r>
                        <w:rPr>
                          <w:sz w:val="18"/>
                          <w:szCs w:val="18"/>
                        </w:rPr>
                        <w:t>.mat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F9C9EC" wp14:editId="5DC44E54">
                <wp:simplePos x="0" y="0"/>
                <wp:positionH relativeFrom="column">
                  <wp:posOffset>2219325</wp:posOffset>
                </wp:positionH>
                <wp:positionV relativeFrom="paragraph">
                  <wp:posOffset>2831465</wp:posOffset>
                </wp:positionV>
                <wp:extent cx="0" cy="285750"/>
                <wp:effectExtent l="9525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74.75pt;margin-top:222.95pt;width:0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FDE66C" wp14:editId="7D7DAB60">
                <wp:simplePos x="0" y="0"/>
                <wp:positionH relativeFrom="column">
                  <wp:posOffset>2219325</wp:posOffset>
                </wp:positionH>
                <wp:positionV relativeFrom="paragraph">
                  <wp:posOffset>3688715</wp:posOffset>
                </wp:positionV>
                <wp:extent cx="0" cy="285750"/>
                <wp:effectExtent l="9525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74.75pt;margin-top:290.45pt;width:0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248287" wp14:editId="68B04A3C">
                <wp:simplePos x="0" y="0"/>
                <wp:positionH relativeFrom="column">
                  <wp:posOffset>2219325</wp:posOffset>
                </wp:positionH>
                <wp:positionV relativeFrom="paragraph">
                  <wp:posOffset>4545965</wp:posOffset>
                </wp:positionV>
                <wp:extent cx="0" cy="285750"/>
                <wp:effectExtent l="9525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74.75pt;margin-top:357.95pt;width:0;height:2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913390" w:rsidRPr="003A4F8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1CCDCB" wp14:editId="420FB119">
                <wp:simplePos x="0" y="0"/>
                <wp:positionH relativeFrom="column">
                  <wp:posOffset>1714500</wp:posOffset>
                </wp:positionH>
                <wp:positionV relativeFrom="paragraph">
                  <wp:posOffset>4831715</wp:posOffset>
                </wp:positionV>
                <wp:extent cx="1028700" cy="5619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C7" w:rsidRPr="003A4F8F" w:rsidRDefault="00E17EC7" w:rsidP="003A4F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A4F8F">
                              <w:rPr>
                                <w:rFonts w:ascii="Courier New" w:eastAsiaTheme="minorHAnsi" w:hAnsi="Courier New" w:cs="Courier New"/>
                                <w:color w:val="auto"/>
                                <w:sz w:val="20"/>
                                <w:szCs w:val="20"/>
                              </w:rPr>
                              <w:t>generate_fasta_for_beast</w:t>
                            </w:r>
                            <w:proofErr w:type="spellEnd"/>
                          </w:p>
                          <w:p w:rsidR="00E17EC7" w:rsidRPr="00C34C47" w:rsidRDefault="00E17EC7" w:rsidP="003A4F8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62" style="position:absolute;margin-left:135pt;margin-top:380.45pt;width:81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" fillcolor="window" strokecolor="windowText" strokeweight="1.25pt">
                <v:textbox>
                  <w:txbxContent>
                    <w:p w:rsidR="00E17EC7" w:rsidRPr="003A4F8F" w:rsidRDefault="00E17EC7" w:rsidP="003A4F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3A4F8F">
                        <w:rPr>
                          <w:rFonts w:ascii="Courier New" w:eastAsiaTheme="minorHAnsi" w:hAnsi="Courier New" w:cs="Courier New"/>
                          <w:color w:val="auto"/>
                          <w:sz w:val="20"/>
                          <w:szCs w:val="20"/>
                        </w:rPr>
                        <w:t>generate_fasta_for_beast</w:t>
                      </w:r>
                      <w:proofErr w:type="spellEnd"/>
                    </w:p>
                    <w:p w:rsidR="00E17EC7" w:rsidRPr="00C34C47" w:rsidRDefault="00E17EC7" w:rsidP="003A4F8F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9E971" wp14:editId="6A4D7A53">
                <wp:simplePos x="0" y="0"/>
                <wp:positionH relativeFrom="column">
                  <wp:posOffset>1714500</wp:posOffset>
                </wp:positionH>
                <wp:positionV relativeFrom="paragraph">
                  <wp:posOffset>3126740</wp:posOffset>
                </wp:positionV>
                <wp:extent cx="1028700" cy="5619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AE272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merge_bding_2.m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63" style="position:absolute;margin-left:135pt;margin-top:246.2pt;width:81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" fillcolor="white [3201]" strokecolor="black [3200]" strokeweight="1.25pt">
                <v:textbox>
                  <w:txbxContent>
                    <w:p w:rsidR="00E17EC7" w:rsidRPr="00C34C47" w:rsidRDefault="00E17EC7" w:rsidP="00AE272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merge_bding_2.m</w:t>
                      </w:r>
                    </w:p>
                  </w:txbxContent>
                </v:textbox>
              </v:rect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5AC01C" wp14:editId="6988B29C">
                <wp:simplePos x="0" y="0"/>
                <wp:positionH relativeFrom="column">
                  <wp:posOffset>2228850</wp:posOffset>
                </wp:positionH>
                <wp:positionV relativeFrom="paragraph">
                  <wp:posOffset>5393690</wp:posOffset>
                </wp:positionV>
                <wp:extent cx="0" cy="285750"/>
                <wp:effectExtent l="9525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75.5pt;margin-top:424.7pt;width:0;height: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O10AEAAPIDAAAOAAAAZHJzL2Uyb0RvYy54bWysU9uO0zAQfUfiHyy/06SVyq6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38EC9B" wp14:editId="6ED9B94B">
                <wp:simplePos x="0" y="0"/>
                <wp:positionH relativeFrom="column">
                  <wp:posOffset>1666875</wp:posOffset>
                </wp:positionH>
                <wp:positionV relativeFrom="paragraph">
                  <wp:posOffset>5679440</wp:posOffset>
                </wp:positionV>
                <wp:extent cx="1133475" cy="571500"/>
                <wp:effectExtent l="0" t="0" r="28575" b="1905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577109" w:rsidRDefault="00E17EC7" w:rsidP="002974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out/</w:t>
                            </w:r>
                            <w:r w:rsidRPr="00297464">
                              <w:rPr>
                                <w:sz w:val="18"/>
                                <w:szCs w:val="18"/>
                              </w:rPr>
                              <w:t>FASTA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2" o:spid="_x0000_s1064" type="#_x0000_t111" style="position:absolute;margin-left:131.25pt;margin-top:447.2pt;width:89.25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" fillcolor="#d8d8d8 [2732]" strokecolor="black [3200]" strokeweight="1.25pt">
                <v:textbox>
                  <w:txbxContent>
                    <w:p w:rsidR="00E17EC7" w:rsidRPr="00577109" w:rsidRDefault="00E17EC7" w:rsidP="00297464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out/</w:t>
                      </w:r>
                      <w:r w:rsidRPr="00297464">
                        <w:rPr>
                          <w:sz w:val="18"/>
                          <w:szCs w:val="18"/>
                        </w:rPr>
                        <w:t>FASTA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A65AEC" wp14:editId="55FAE022">
                <wp:simplePos x="0" y="0"/>
                <wp:positionH relativeFrom="column">
                  <wp:posOffset>47625</wp:posOffset>
                </wp:positionH>
                <wp:positionV relativeFrom="paragraph">
                  <wp:posOffset>2449830</wp:posOffset>
                </wp:positionV>
                <wp:extent cx="1028700" cy="5619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913390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C34C47">
                              <w:rPr>
                                <w:i/>
                              </w:rPr>
                              <w:t>P</w:t>
                            </w:r>
                            <w:r>
                              <w:rPr>
                                <w:i/>
                              </w:rPr>
                              <w:t>arseTree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65" style="position:absolute;margin-left:3.75pt;margin-top:192.9pt;width:81pt;height:4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" fillcolor="white [3201]" stroked="f" strokeweight="1.25pt">
                <v:textbox>
                  <w:txbxContent>
                    <w:p w:rsidR="00E17EC7" w:rsidRPr="00C34C47" w:rsidRDefault="00E17EC7" w:rsidP="00913390">
                      <w:pPr>
                        <w:rPr>
                          <w:i/>
                        </w:rPr>
                      </w:pPr>
                      <w:proofErr w:type="spellStart"/>
                      <w:r w:rsidRPr="00C34C47">
                        <w:rPr>
                          <w:i/>
                        </w:rPr>
                        <w:t>P</w:t>
                      </w:r>
                      <w:r>
                        <w:rPr>
                          <w:i/>
                        </w:rPr>
                        <w:t>arseTree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339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754E5F" wp14:editId="734C5A11">
                <wp:simplePos x="0" y="0"/>
                <wp:positionH relativeFrom="column">
                  <wp:posOffset>47625</wp:posOffset>
                </wp:positionH>
                <wp:positionV relativeFrom="paragraph">
                  <wp:posOffset>3107690</wp:posOffset>
                </wp:positionV>
                <wp:extent cx="102870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91339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Read_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newick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66" style="position:absolute;margin-left:3.75pt;margin-top:244.7pt;width:81pt;height:4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" fillcolor="white [3201]" strokecolor="black [3213]" strokeweight="1.25pt">
                <v:textbox>
                  <w:txbxContent>
                    <w:p w:rsidR="00E17EC7" w:rsidRPr="00C34C47" w:rsidRDefault="00E17EC7" w:rsidP="0091339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Read_ </w:t>
                      </w:r>
                      <w:proofErr w:type="spellStart"/>
                      <w:r>
                        <w:rPr>
                          <w:i/>
                        </w:rPr>
                        <w:t>newick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2829EC" wp14:editId="46DD2437">
                <wp:simplePos x="0" y="0"/>
                <wp:positionH relativeFrom="column">
                  <wp:posOffset>2628900</wp:posOffset>
                </wp:positionH>
                <wp:positionV relativeFrom="paragraph">
                  <wp:posOffset>725170</wp:posOffset>
                </wp:positionV>
                <wp:extent cx="2679065" cy="4352290"/>
                <wp:effectExtent l="0" t="76200" r="0" b="2921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065" cy="4352290"/>
                        </a:xfrm>
                        <a:prstGeom prst="curvedConnector3">
                          <a:avLst>
                            <a:gd name="adj1" fmla="val 680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8" style="position:absolute;margin-left:207pt;margin-top:57.1pt;width:210.95pt;height:342.7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" adj="14697" strokecolor="black [3040]">
                <v:stroke endarrow="open"/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C337E2" wp14:editId="5843B423">
                <wp:simplePos x="0" y="0"/>
                <wp:positionH relativeFrom="column">
                  <wp:posOffset>5143500</wp:posOffset>
                </wp:positionH>
                <wp:positionV relativeFrom="paragraph">
                  <wp:posOffset>535940</wp:posOffset>
                </wp:positionV>
                <wp:extent cx="1133475" cy="571500"/>
                <wp:effectExtent l="0" t="0" r="28575" b="1905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577109" w:rsidRDefault="00E17EC7" w:rsidP="005E17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beast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3" o:spid="_x0000_s1067" type="#_x0000_t111" style="position:absolute;margin-left:405pt;margin-top:42.2pt;width:89.25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" fillcolor="#d8d8d8 [2732]" strokecolor="black [3200]" strokeweight="1.25pt">
                <v:textbox>
                  <w:txbxContent>
                    <w:p w:rsidR="00E17EC7" w:rsidRPr="00577109" w:rsidRDefault="00E17EC7" w:rsidP="005E176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beast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629727" wp14:editId="394D9759">
                <wp:simplePos x="0" y="0"/>
                <wp:positionH relativeFrom="column">
                  <wp:posOffset>5695950</wp:posOffset>
                </wp:positionH>
                <wp:positionV relativeFrom="paragraph">
                  <wp:posOffset>1116965</wp:posOffset>
                </wp:positionV>
                <wp:extent cx="0" cy="285750"/>
                <wp:effectExtent l="9525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448.5pt;margin-top:87.95pt;width:0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B4058C" wp14:editId="4545D25B">
                <wp:simplePos x="0" y="0"/>
                <wp:positionH relativeFrom="column">
                  <wp:posOffset>3019425</wp:posOffset>
                </wp:positionH>
                <wp:positionV relativeFrom="paragraph">
                  <wp:posOffset>4422140</wp:posOffset>
                </wp:positionV>
                <wp:extent cx="638175" cy="56197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5E176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copy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68" style="position:absolute;margin-left:237.75pt;margin-top:348.2pt;width:50.2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" filled="f" stroked="f" strokeweight="1.25pt">
                <v:textbox>
                  <w:txbxContent>
                    <w:p w:rsidR="00E17EC7" w:rsidRPr="00C34C47" w:rsidRDefault="00E17EC7" w:rsidP="005E1768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copy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A3C8B3" wp14:editId="00573420">
                <wp:simplePos x="0" y="0"/>
                <wp:positionH relativeFrom="column">
                  <wp:posOffset>5191125</wp:posOffset>
                </wp:positionH>
                <wp:positionV relativeFrom="paragraph">
                  <wp:posOffset>1412240</wp:posOffset>
                </wp:positionV>
                <wp:extent cx="1028700" cy="5619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577109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mega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: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9" style="position:absolute;margin-left:408.75pt;margin-top:111.2pt;width:81pt;height:4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" fillcolor="white [3201]" strokecolor="black [3200]" strokeweight="1.25pt">
                <v:textbox>
                  <w:txbxContent>
                    <w:p w:rsidR="00E17EC7" w:rsidRPr="00C34C47" w:rsidRDefault="00E17EC7" w:rsidP="00577109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mega</w:t>
                      </w:r>
                      <w:proofErr w:type="gramEnd"/>
                      <w:r>
                        <w:rPr>
                          <w:i/>
                        </w:rPr>
                        <w:t>: transform</w:t>
                      </w:r>
                    </w:p>
                  </w:txbxContent>
                </v:textbox>
              </v:rect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7772D6" wp14:editId="7D7D52F5">
                <wp:simplePos x="0" y="0"/>
                <wp:positionH relativeFrom="column">
                  <wp:posOffset>5133975</wp:posOffset>
                </wp:positionH>
                <wp:positionV relativeFrom="paragraph">
                  <wp:posOffset>2250440</wp:posOffset>
                </wp:positionV>
                <wp:extent cx="1133475" cy="571500"/>
                <wp:effectExtent l="0" t="0" r="28575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577109" w:rsidRDefault="00E17EC7" w:rsidP="00577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NEXUS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7" o:spid="_x0000_s1070" type="#_x0000_t111" style="position:absolute;margin-left:404.25pt;margin-top:177.2pt;width:89.25pt;height: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" fillcolor="#d8d8d8 [2732]" strokecolor="black [3200]" strokeweight="1.25pt">
                <v:textbox>
                  <w:txbxContent>
                    <w:p w:rsidR="00E17EC7" w:rsidRPr="00577109" w:rsidRDefault="00E17EC7" w:rsidP="005771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NEXUS</w:t>
                      </w:r>
                    </w:p>
                  </w:txbxContent>
                </v:textbox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E479B7" wp14:editId="171E2CF0">
                <wp:simplePos x="0" y="0"/>
                <wp:positionH relativeFrom="column">
                  <wp:posOffset>5705475</wp:posOffset>
                </wp:positionH>
                <wp:positionV relativeFrom="paragraph">
                  <wp:posOffset>1974215</wp:posOffset>
                </wp:positionV>
                <wp:extent cx="0" cy="285750"/>
                <wp:effectExtent l="9525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49.25pt;margin-top:155.45pt;width:0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AEA34A" wp14:editId="75BB3F3F">
                <wp:simplePos x="0" y="0"/>
                <wp:positionH relativeFrom="column">
                  <wp:posOffset>5705475</wp:posOffset>
                </wp:positionH>
                <wp:positionV relativeFrom="paragraph">
                  <wp:posOffset>2821940</wp:posOffset>
                </wp:positionV>
                <wp:extent cx="0" cy="285750"/>
                <wp:effectExtent l="9525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449.25pt;margin-top:222.2pt;width:0;height:2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764D59" wp14:editId="748213BD">
                <wp:simplePos x="0" y="0"/>
                <wp:positionH relativeFrom="column">
                  <wp:posOffset>5191125</wp:posOffset>
                </wp:positionH>
                <wp:positionV relativeFrom="paragraph">
                  <wp:posOffset>3117215</wp:posOffset>
                </wp:positionV>
                <wp:extent cx="1028700" cy="5619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Default="00E17EC7" w:rsidP="0057710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Beauty:</w:t>
                            </w:r>
                          </w:p>
                          <w:p w:rsidR="00E17EC7" w:rsidRPr="00C34C47" w:rsidRDefault="00E17EC7" w:rsidP="00577109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generate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71" style="position:absolute;margin-left:408.75pt;margin-top:245.45pt;width:81pt;height:4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" fillcolor="white [3201]" strokecolor="black [3200]" strokeweight="1.25pt">
                <v:textbox>
                  <w:txbxContent>
                    <w:p w:rsidR="00E17EC7" w:rsidRDefault="00E17EC7" w:rsidP="0057710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Beauty:</w:t>
                      </w:r>
                    </w:p>
                    <w:p w:rsidR="00E17EC7" w:rsidRPr="00C34C47" w:rsidRDefault="00E17EC7" w:rsidP="00577109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generate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3C33A5" wp14:editId="49960FB1">
                <wp:simplePos x="0" y="0"/>
                <wp:positionH relativeFrom="column">
                  <wp:posOffset>5715000</wp:posOffset>
                </wp:positionH>
                <wp:positionV relativeFrom="paragraph">
                  <wp:posOffset>3679190</wp:posOffset>
                </wp:positionV>
                <wp:extent cx="0" cy="285750"/>
                <wp:effectExtent l="9525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450pt;margin-top:289.7pt;width:0;height:22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Su0AEAAPIDAAAOAAAAZHJzL2Uyb0RvYy54bWysU9uO2yAQfa/Uf0C8N3Yi7XY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E4CF79" wp14:editId="10F80417">
                <wp:simplePos x="0" y="0"/>
                <wp:positionH relativeFrom="column">
                  <wp:posOffset>5724525</wp:posOffset>
                </wp:positionH>
                <wp:positionV relativeFrom="paragraph">
                  <wp:posOffset>4536440</wp:posOffset>
                </wp:positionV>
                <wp:extent cx="0" cy="285750"/>
                <wp:effectExtent l="952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450.75pt;margin-top:357.2pt;width:0;height:2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wm0gEAAPIDAAAOAAAAZHJzL2Uyb0RvYy54bWysU9uO2yAQfa/Uf0C8N3Yi7XY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C1A380" wp14:editId="40AA215E">
                <wp:simplePos x="0" y="0"/>
                <wp:positionH relativeFrom="column">
                  <wp:posOffset>5210175</wp:posOffset>
                </wp:positionH>
                <wp:positionV relativeFrom="paragraph">
                  <wp:posOffset>4841240</wp:posOffset>
                </wp:positionV>
                <wp:extent cx="1028700" cy="5619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577109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beast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72" style="position:absolute;margin-left:410.25pt;margin-top:381.2pt;width:81pt;height:4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" fillcolor="white [3201]" strokecolor="black [3200]" strokeweight="1.25pt">
                <v:textbox>
                  <w:txbxContent>
                    <w:p w:rsidR="00E17EC7" w:rsidRPr="00C34C47" w:rsidRDefault="00E17EC7" w:rsidP="00577109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beast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CEF202" wp14:editId="73270EEA">
                <wp:simplePos x="0" y="0"/>
                <wp:positionH relativeFrom="column">
                  <wp:posOffset>5724525</wp:posOffset>
                </wp:positionH>
                <wp:positionV relativeFrom="paragraph">
                  <wp:posOffset>5393690</wp:posOffset>
                </wp:positionV>
                <wp:extent cx="0" cy="285750"/>
                <wp:effectExtent l="9525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450.75pt;margin-top:424.7pt;width:0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Rk0QEAAPIDAAAOAAAAZHJzL2Uyb0RvYy54bWysU9uO2yAQfa/Uf0C8N3Yi7XY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741F31" wp14:editId="4DDD8220">
                <wp:simplePos x="0" y="0"/>
                <wp:positionH relativeFrom="column">
                  <wp:posOffset>5143500</wp:posOffset>
                </wp:positionH>
                <wp:positionV relativeFrom="paragraph">
                  <wp:posOffset>3964940</wp:posOffset>
                </wp:positionV>
                <wp:extent cx="1133475" cy="571500"/>
                <wp:effectExtent l="0" t="0" r="28575" b="1905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577109" w:rsidRDefault="00E17EC7" w:rsidP="00577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0" o:spid="_x0000_s1073" type="#_x0000_t111" style="position:absolute;margin-left:405pt;margin-top:312.2pt;width:89.25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" fillcolor="#d8d8d8 [2732]" strokecolor="black [3200]" strokeweight="1.25pt">
                <v:textbox>
                  <w:txbxContent>
                    <w:p w:rsidR="00E17EC7" w:rsidRPr="00577109" w:rsidRDefault="00E17EC7" w:rsidP="005771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5E17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5F1F9" wp14:editId="3BB0A9F6">
                <wp:simplePos x="0" y="0"/>
                <wp:positionH relativeFrom="column">
                  <wp:posOffset>5153025</wp:posOffset>
                </wp:positionH>
                <wp:positionV relativeFrom="paragraph">
                  <wp:posOffset>5698490</wp:posOffset>
                </wp:positionV>
                <wp:extent cx="1133475" cy="571500"/>
                <wp:effectExtent l="0" t="0" r="28575" b="1905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577109" w:rsidRDefault="00E17EC7" w:rsidP="00577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MCC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1" o:spid="_x0000_s1074" type="#_x0000_t111" style="position:absolute;margin-left:405.75pt;margin-top:448.7pt;width:89.25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" fillcolor="#d8d8d8 [2732]" strokecolor="black [3200]" strokeweight="1.25pt">
                <v:textbox>
                  <w:txbxContent>
                    <w:p w:rsidR="00E17EC7" w:rsidRPr="00577109" w:rsidRDefault="00E17EC7" w:rsidP="005771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MCC Tree</w:t>
                      </w:r>
                    </w:p>
                  </w:txbxContent>
                </v:textbox>
              </v:shape>
            </w:pict>
          </mc:Fallback>
        </mc:AlternateContent>
      </w:r>
      <w:r w:rsidR="002B662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511593" wp14:editId="24B57043">
                <wp:simplePos x="0" y="0"/>
                <wp:positionH relativeFrom="column">
                  <wp:posOffset>3914775</wp:posOffset>
                </wp:positionH>
                <wp:positionV relativeFrom="paragraph">
                  <wp:posOffset>1964690</wp:posOffset>
                </wp:positionV>
                <wp:extent cx="0" cy="285750"/>
                <wp:effectExtent l="9525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08.25pt;margin-top:154.7pt;width:0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771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7DB1E0" wp14:editId="221DD836">
                <wp:simplePos x="0" y="0"/>
                <wp:positionH relativeFrom="column">
                  <wp:posOffset>3381375</wp:posOffset>
                </wp:positionH>
                <wp:positionV relativeFrom="paragraph">
                  <wp:posOffset>554990</wp:posOffset>
                </wp:positionV>
                <wp:extent cx="1028700" cy="5619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C90F4A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mega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: align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75" style="position:absolute;margin-left:266.25pt;margin-top:43.7pt;width:81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" fillcolor="white [3201]" strokecolor="black [3200]" strokeweight="1.25pt">
                <v:textbox>
                  <w:txbxContent>
                    <w:p w:rsidR="00E17EC7" w:rsidRPr="00C34C47" w:rsidRDefault="00E17EC7" w:rsidP="00C90F4A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mega</w:t>
                      </w:r>
                      <w:proofErr w:type="gramEnd"/>
                      <w:r>
                        <w:rPr>
                          <w:i/>
                        </w:rPr>
                        <w:t>: align</w:t>
                      </w:r>
                    </w:p>
                  </w:txbxContent>
                </v:textbox>
              </v:rect>
            </w:pict>
          </mc:Fallback>
        </mc:AlternateContent>
      </w:r>
      <w:r w:rsidR="005771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FC506D" wp14:editId="03A66A60">
                <wp:simplePos x="0" y="0"/>
                <wp:positionH relativeFrom="column">
                  <wp:posOffset>3895725</wp:posOffset>
                </wp:positionH>
                <wp:positionV relativeFrom="paragraph">
                  <wp:posOffset>1116965</wp:posOffset>
                </wp:positionV>
                <wp:extent cx="0" cy="285750"/>
                <wp:effectExtent l="9525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06.75pt;margin-top:87.95pt;width:0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+Z0AEAAPIDAAAOAAAAZHJzL2Uyb0RvYy54bWysU8GO0zAQvSPxD5bvNGnRsq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771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B9342" wp14:editId="485D0F29">
                <wp:simplePos x="0" y="0"/>
                <wp:positionH relativeFrom="column">
                  <wp:posOffset>3381375</wp:posOffset>
                </wp:positionH>
                <wp:positionV relativeFrom="paragraph">
                  <wp:posOffset>1402715</wp:posOffset>
                </wp:positionV>
                <wp:extent cx="1028700" cy="5619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C90F4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dscr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predict side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76" style="position:absolute;margin-left:266.25pt;margin-top:110.45pt;width:81pt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" fillcolor="white [3201]" strokecolor="black [3200]" strokeweight="1.25pt">
                <v:textbox>
                  <w:txbxContent>
                    <w:p w:rsidR="00E17EC7" w:rsidRPr="00C34C47" w:rsidRDefault="00E17EC7" w:rsidP="00C90F4A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dscr</w:t>
                      </w:r>
                      <w:proofErr w:type="spellEnd"/>
                      <w:r>
                        <w:rPr>
                          <w:i/>
                        </w:rPr>
                        <w:t>/</w:t>
                      </w:r>
                      <w:proofErr w:type="gramEnd"/>
                      <w:r>
                        <w:rPr>
                          <w:i/>
                        </w:rPr>
                        <w:t>predict side change</w:t>
                      </w:r>
                    </w:p>
                  </w:txbxContent>
                </v:textbox>
              </v:rect>
            </w:pict>
          </mc:Fallback>
        </mc:AlternateContent>
      </w:r>
      <w:r w:rsidR="005771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B7CF9" wp14:editId="7A963791">
                <wp:simplePos x="0" y="0"/>
                <wp:positionH relativeFrom="column">
                  <wp:posOffset>1009650</wp:posOffset>
                </wp:positionH>
                <wp:positionV relativeFrom="paragraph">
                  <wp:posOffset>840740</wp:posOffset>
                </wp:positionV>
                <wp:extent cx="628650" cy="0"/>
                <wp:effectExtent l="0" t="76200" r="1905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79.5pt;margin-top:66.2pt;width:49.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5771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DEB115" wp14:editId="4D3C52C3">
                <wp:simplePos x="0" y="0"/>
                <wp:positionH relativeFrom="column">
                  <wp:posOffset>2162175</wp:posOffset>
                </wp:positionH>
                <wp:positionV relativeFrom="paragraph">
                  <wp:posOffset>1116965</wp:posOffset>
                </wp:positionV>
                <wp:extent cx="0" cy="285750"/>
                <wp:effectExtent l="9525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70.25pt;margin-top:87.95pt;width:0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771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FDE7B" wp14:editId="1346CDC8">
                <wp:simplePos x="0" y="0"/>
                <wp:positionH relativeFrom="column">
                  <wp:posOffset>1638300</wp:posOffset>
                </wp:positionH>
                <wp:positionV relativeFrom="paragraph">
                  <wp:posOffset>554990</wp:posOffset>
                </wp:positionV>
                <wp:extent cx="1028700" cy="56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AE272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Calculate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netcharge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77" style="position:absolute;margin-left:129pt;margin-top:43.7pt;width:81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" fillcolor="white [3201]" strokecolor="black [3200]" strokeweight="1.25pt">
                <v:textbox>
                  <w:txbxContent>
                    <w:p w:rsidR="00E17EC7" w:rsidRPr="00C34C47" w:rsidRDefault="00E17EC7" w:rsidP="00AE272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Calculate </w:t>
                      </w:r>
                      <w:proofErr w:type="spellStart"/>
                      <w:r>
                        <w:rPr>
                          <w:i/>
                        </w:rPr>
                        <w:t>netcharge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0FB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5134DF" wp14:editId="2C65FFDE">
                <wp:simplePos x="0" y="0"/>
                <wp:positionH relativeFrom="column">
                  <wp:posOffset>-19050</wp:posOffset>
                </wp:positionH>
                <wp:positionV relativeFrom="paragraph">
                  <wp:posOffset>554990</wp:posOffset>
                </wp:positionV>
                <wp:extent cx="1028700" cy="561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C7" w:rsidRPr="00C34C47" w:rsidRDefault="00E17EC7" w:rsidP="00C90F4A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dscr/formatyear2.pl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78" style="position:absolute;margin-left:-1.5pt;margin-top:43.7pt;width:81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" fillcolor="white [3201]" strokecolor="black [3213]" strokeweight="1.25pt">
                <v:textbox>
                  <w:txbxContent>
                    <w:p w:rsidR="00E17EC7" w:rsidRPr="00C34C47" w:rsidRDefault="00E17EC7" w:rsidP="00C90F4A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dscr/formatyear2.pl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95267">
        <w:rPr>
          <w:rFonts w:ascii="Times New Roman" w:hAnsi="Times New Roman" w:cs="Times New Roman"/>
        </w:rPr>
        <w:br w:type="page"/>
      </w:r>
    </w:p>
    <w:p w:rsidR="0026754B" w:rsidRDefault="0026754B" w:rsidP="007A0A4F">
      <w:pPr>
        <w:rPr>
          <w:rFonts w:ascii="Times New Roman" w:hAnsi="Times New Roman" w:cs="Times New Roman"/>
        </w:rPr>
      </w:pPr>
    </w:p>
    <w:p w:rsidR="0026754B" w:rsidRDefault="006F1591" w:rsidP="007A0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Packages Description</w:t>
      </w:r>
    </w:p>
    <w:p w:rsidR="008933FF" w:rsidRDefault="008933FF" w:rsidP="007A0A4F">
      <w:pPr>
        <w:rPr>
          <w:rFonts w:ascii="Times New Roman" w:hAnsi="Times New Roman" w:cs="Times New Roman"/>
        </w:rPr>
      </w:pPr>
    </w:p>
    <w:p w:rsidR="008933FF" w:rsidRDefault="00B97AD4" w:rsidP="007A0A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NetCharge</w:t>
      </w:r>
      <w:proofErr w:type="spellEnd"/>
      <w:r>
        <w:rPr>
          <w:rFonts w:ascii="Times New Roman" w:hAnsi="Times New Roman" w:cs="Times New Roman"/>
        </w:rPr>
        <w:t>:</w:t>
      </w:r>
    </w:p>
    <w:p w:rsidR="00B97AD4" w:rsidRDefault="00B97AD4" w:rsidP="00295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proofErr w:type="spellStart"/>
      <w:r>
        <w:rPr>
          <w:rFonts w:ascii="Times New Roman" w:hAnsi="Times New Roman" w:cs="Times New Roman"/>
        </w:rPr>
        <w:t>netcharge</w:t>
      </w:r>
      <w:proofErr w:type="spellEnd"/>
      <w:r>
        <w:rPr>
          <w:rFonts w:ascii="Times New Roman" w:hAnsi="Times New Roman" w:cs="Times New Roman"/>
        </w:rPr>
        <w:t xml:space="preserve"> distribution</w:t>
      </w:r>
    </w:p>
    <w:p w:rsidR="00B97AD4" w:rsidRDefault="00B97AD4" w:rsidP="00295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 binding score with </w:t>
      </w:r>
      <w:proofErr w:type="spellStart"/>
      <w:r>
        <w:rPr>
          <w:rFonts w:ascii="Times New Roman" w:hAnsi="Times New Roman" w:cs="Times New Roman"/>
        </w:rPr>
        <w:t>netcharge</w:t>
      </w:r>
      <w:proofErr w:type="spellEnd"/>
    </w:p>
    <w:p w:rsidR="00295267" w:rsidRPr="00B97AD4" w:rsidRDefault="00295267" w:rsidP="00295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FASTA files for BEAST</w:t>
      </w:r>
    </w:p>
    <w:p w:rsidR="008933FF" w:rsidRDefault="008933FF" w:rsidP="007A0A4F">
      <w:pPr>
        <w:rPr>
          <w:rFonts w:ascii="Times New Roman" w:hAnsi="Times New Roman" w:cs="Times New Roman"/>
        </w:rPr>
      </w:pPr>
    </w:p>
    <w:p w:rsidR="00295267" w:rsidRDefault="00295267" w:rsidP="007A0A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BindingScr</w:t>
      </w:r>
      <w:proofErr w:type="spellEnd"/>
      <w:r>
        <w:rPr>
          <w:rFonts w:ascii="Times New Roman" w:hAnsi="Times New Roman" w:cs="Times New Roman"/>
        </w:rPr>
        <w:t>:</w:t>
      </w:r>
    </w:p>
    <w:p w:rsidR="00295267" w:rsidRDefault="00295267" w:rsidP="002952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binding score</w:t>
      </w:r>
    </w:p>
    <w:p w:rsidR="00295267" w:rsidRDefault="00295267" w:rsidP="00295267">
      <w:pPr>
        <w:rPr>
          <w:rFonts w:ascii="Times New Roman" w:hAnsi="Times New Roman" w:cs="Times New Roman"/>
        </w:rPr>
      </w:pPr>
    </w:p>
    <w:p w:rsidR="00295267" w:rsidRDefault="00295267" w:rsidP="002952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BuildTree</w:t>
      </w:r>
      <w:proofErr w:type="spellEnd"/>
      <w:r>
        <w:rPr>
          <w:rFonts w:ascii="Times New Roman" w:hAnsi="Times New Roman" w:cs="Times New Roman"/>
        </w:rPr>
        <w:t>:</w:t>
      </w:r>
    </w:p>
    <w:p w:rsidR="00295267" w:rsidRPr="00295267" w:rsidRDefault="00295267" w:rsidP="002952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BEAST Trees</w:t>
      </w:r>
    </w:p>
    <w:p w:rsidR="00C34C47" w:rsidRDefault="00C34C47" w:rsidP="007A0A4F">
      <w:pPr>
        <w:rPr>
          <w:rFonts w:ascii="Times New Roman" w:hAnsi="Times New Roman" w:cs="Times New Roman"/>
        </w:rPr>
      </w:pPr>
    </w:p>
    <w:p w:rsidR="00C34C47" w:rsidRDefault="00C34C47" w:rsidP="007A0A4F">
      <w:pPr>
        <w:rPr>
          <w:rFonts w:ascii="Times New Roman" w:hAnsi="Times New Roman" w:cs="Times New Roman"/>
        </w:rPr>
      </w:pPr>
    </w:p>
    <w:p w:rsidR="00295267" w:rsidRDefault="00295267" w:rsidP="007A0A4F">
      <w:pPr>
        <w:rPr>
          <w:rFonts w:ascii="Times New Roman" w:hAnsi="Times New Roman" w:cs="Times New Roman"/>
        </w:rPr>
      </w:pPr>
    </w:p>
    <w:p w:rsidR="00B91282" w:rsidRDefault="00B91282" w:rsidP="007A0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Highlight:</w:t>
      </w:r>
    </w:p>
    <w:p w:rsidR="00B91282" w:rsidRPr="00B91282" w:rsidRDefault="00B91282" w:rsidP="00B91282">
      <w:pPr>
        <w:rPr>
          <w:rFonts w:ascii="Times New Roman" w:hAnsi="Times New Roman" w:cs="Times New Roman"/>
        </w:rPr>
      </w:pPr>
    </w:p>
    <w:p w:rsidR="00B91282" w:rsidRDefault="00B91282" w:rsidP="00B912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Annotate net charge on the phylogenetic tree</w:t>
      </w:r>
    </w:p>
    <w:p w:rsidR="00B91282" w:rsidRDefault="00B91282" w:rsidP="00B912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Annotate binding score on the phylogenetic tree</w:t>
      </w:r>
    </w:p>
    <w:p w:rsidR="00B91282" w:rsidRDefault="00B91282" w:rsidP="00B912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Annotate binding avidity on the simulated phylogenetic tree</w:t>
      </w:r>
    </w:p>
    <w:p w:rsidR="00B91282" w:rsidRPr="00B91282" w:rsidRDefault="00B91282" w:rsidP="00B91282">
      <w:pPr>
        <w:pStyle w:val="ListParagraph"/>
        <w:rPr>
          <w:rFonts w:ascii="Times New Roman" w:hAnsi="Times New Roman" w:cs="Times New Roman"/>
        </w:rPr>
      </w:pPr>
    </w:p>
    <w:p w:rsidR="00B91282" w:rsidRDefault="00B91282" w:rsidP="007A0A4F">
      <w:pPr>
        <w:rPr>
          <w:rFonts w:ascii="Times New Roman" w:hAnsi="Times New Roman" w:cs="Times New Roman"/>
        </w:rPr>
      </w:pPr>
    </w:p>
    <w:p w:rsidR="00295267" w:rsidRDefault="00295267" w:rsidP="007A0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Flow</w:t>
      </w:r>
    </w:p>
    <w:p w:rsidR="006F1591" w:rsidRDefault="006F1591" w:rsidP="007A0A4F">
      <w:pPr>
        <w:rPr>
          <w:rFonts w:ascii="Times New Roman" w:hAnsi="Times New Roman" w:cs="Times New Roman"/>
        </w:rPr>
      </w:pPr>
    </w:p>
    <w:p w:rsidR="00295267" w:rsidRDefault="000F22CD" w:rsidP="007A0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H3N2_NY as an example</w:t>
      </w:r>
    </w:p>
    <w:p w:rsidR="007A0A4F" w:rsidRDefault="007A0A4F" w:rsidP="007A0A4F">
      <w:pPr>
        <w:rPr>
          <w:rFonts w:ascii="Times New Roman" w:hAnsi="Times New Roman" w:cs="Times New Roman"/>
        </w:rPr>
      </w:pPr>
      <w:r w:rsidRPr="001C1FA8">
        <w:rPr>
          <w:rFonts w:ascii="Times New Roman" w:hAnsi="Times New Roman" w:cs="Times New Roman"/>
        </w:rPr>
        <w:t xml:space="preserve">Creating a phylogenetic tree with </w:t>
      </w:r>
      <w:proofErr w:type="spellStart"/>
      <w:r w:rsidRPr="001C1FA8">
        <w:rPr>
          <w:rFonts w:ascii="Times New Roman" w:hAnsi="Times New Roman" w:cs="Times New Roman"/>
        </w:rPr>
        <w:t>netcharge</w:t>
      </w:r>
      <w:proofErr w:type="spellEnd"/>
    </w:p>
    <w:p w:rsidR="00B91282" w:rsidRDefault="00B91282" w:rsidP="007A0A4F">
      <w:pPr>
        <w:rPr>
          <w:rFonts w:ascii="Times New Roman" w:hAnsi="Times New Roman" w:cs="Times New Roman"/>
        </w:rPr>
      </w:pPr>
    </w:p>
    <w:p w:rsidR="000E3F5F" w:rsidRPr="00D01661" w:rsidRDefault="000E3F5F" w:rsidP="007A0A4F">
      <w:pPr>
        <w:rPr>
          <w:rFonts w:ascii="Times New Roman" w:hAnsi="Times New Roman" w:cs="Times New Roman"/>
        </w:rPr>
      </w:pPr>
      <w:proofErr w:type="spellStart"/>
      <w:r w:rsidRPr="00D01661">
        <w:rPr>
          <w:rFonts w:ascii="Times New Roman" w:hAnsi="Times New Roman" w:cs="Times New Roman"/>
        </w:rPr>
        <w:t>NetCharge</w:t>
      </w:r>
      <w:proofErr w:type="spellEnd"/>
    </w:p>
    <w:p w:rsidR="007A0A4F" w:rsidRPr="00D01661" w:rsidRDefault="007A0A4F" w:rsidP="00D0166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01661">
        <w:rPr>
          <w:rFonts w:ascii="Times New Roman" w:hAnsi="Times New Roman" w:cs="Times New Roman"/>
        </w:rPr>
        <w:t>Download sequences from Influenza Virus Database</w:t>
      </w:r>
      <w:r w:rsidR="000F22CD" w:rsidRPr="00D01661">
        <w:rPr>
          <w:rFonts w:ascii="Times New Roman" w:hAnsi="Times New Roman" w:cs="Times New Roman"/>
        </w:rPr>
        <w:t xml:space="preserve"> and save into</w:t>
      </w:r>
      <w:r w:rsidR="00ED2587" w:rsidRPr="00D01661">
        <w:rPr>
          <w:rFonts w:ascii="Times New Roman" w:hAnsi="Times New Roman" w:cs="Times New Roman"/>
        </w:rPr>
        <w:t xml:space="preserve"> </w:t>
      </w:r>
      <w:proofErr w:type="spellStart"/>
      <w:r w:rsidR="00ED2587" w:rsidRPr="00D01661">
        <w:rPr>
          <w:rFonts w:ascii="Times New Roman" w:hAnsi="Times New Roman" w:cs="Times New Roman"/>
        </w:rPr>
        <w:t>Mnetcharge</w:t>
      </w:r>
      <w:proofErr w:type="spellEnd"/>
      <w:r w:rsidR="00ED2587" w:rsidRPr="00D01661">
        <w:rPr>
          <w:rFonts w:ascii="Times New Roman" w:hAnsi="Times New Roman" w:cs="Times New Roman"/>
        </w:rPr>
        <w:t>/</w:t>
      </w:r>
      <w:proofErr w:type="spellStart"/>
      <w:r w:rsidR="00ED2587" w:rsidRPr="00D01661">
        <w:rPr>
          <w:rFonts w:ascii="Times New Roman" w:hAnsi="Times New Roman" w:cs="Times New Roman"/>
        </w:rPr>
        <w:t>dat</w:t>
      </w:r>
      <w:proofErr w:type="spellEnd"/>
      <w:r w:rsidR="00ED2587" w:rsidRPr="00D01661">
        <w:rPr>
          <w:rFonts w:ascii="Times New Roman" w:hAnsi="Times New Roman" w:cs="Times New Roman"/>
        </w:rPr>
        <w:t>/strain as the following 6</w:t>
      </w:r>
      <w:r w:rsidR="000F22CD" w:rsidRPr="00D01661">
        <w:rPr>
          <w:rFonts w:ascii="Times New Roman" w:hAnsi="Times New Roman" w:cs="Times New Roman"/>
        </w:rPr>
        <w:t xml:space="preserve"> formats:</w:t>
      </w:r>
    </w:p>
    <w:p w:rsidR="007A0A4F" w:rsidRPr="001C1FA8" w:rsidRDefault="000F22CD" w:rsidP="00D016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Pnetcharge</w:t>
      </w:r>
      <w:proofErr w:type="spellEnd"/>
      <w:r>
        <w:rPr>
          <w:rFonts w:ascii="Times New Roman" w:hAnsi="Times New Roman" w:cs="Times New Roman"/>
        </w:rPr>
        <w:t>/</w:t>
      </w:r>
      <w:commentRangeStart w:id="0"/>
      <w:proofErr w:type="spellStart"/>
      <w:r>
        <w:rPr>
          <w:rFonts w:ascii="Times New Roman" w:hAnsi="Times New Roman" w:cs="Times New Roman"/>
        </w:rPr>
        <w:t>seq</w:t>
      </w:r>
      <w:commentRangeEnd w:id="0"/>
      <w:proofErr w:type="spellEnd"/>
      <w:r w:rsidR="00130DC6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>/</w:t>
      </w:r>
      <w:r w:rsidR="007A0A4F" w:rsidRPr="000F22CD">
        <w:rPr>
          <w:rFonts w:ascii="Times New Roman" w:eastAsiaTheme="minorHAnsi" w:hAnsi="Times New Roman" w:cs="Times New Roman"/>
          <w:color w:val="A020F0"/>
        </w:rPr>
        <w:t>hm_h3n2_flu_ny_any.csv</w:t>
      </w:r>
      <w:r w:rsidR="00042A9F">
        <w:rPr>
          <w:rFonts w:ascii="Times New Roman" w:eastAsiaTheme="minorHAnsi" w:hAnsi="Times New Roman" w:cs="Times New Roman"/>
          <w:color w:val="A020F0"/>
        </w:rPr>
        <w:t xml:space="preserve"> </w:t>
      </w:r>
      <w:r w:rsidR="00042A9F">
        <w:rPr>
          <w:rFonts w:ascii="Times New Roman" w:eastAsiaTheme="minorHAnsi" w:hAnsi="Times New Roman" w:cs="Times New Roman"/>
          <w:b/>
          <w:color w:val="auto"/>
        </w:rPr>
        <w:t>(METADATA_ORI)</w:t>
      </w:r>
    </w:p>
    <w:p w:rsidR="007A0A4F" w:rsidRPr="001C1FA8" w:rsidRDefault="000F22CD" w:rsidP="00D016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Pnetcharge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/</w:t>
      </w:r>
      <w:r w:rsidR="007A0A4F" w:rsidRPr="000F22CD">
        <w:rPr>
          <w:rFonts w:ascii="Times New Roman" w:eastAsiaTheme="minorHAnsi" w:hAnsi="Times New Roman" w:cs="Times New Roman"/>
          <w:color w:val="A020F0"/>
        </w:rPr>
        <w:t>hm_h3n2_flu_ny_any.fas</w:t>
      </w:r>
      <w:r w:rsidR="00130DC6">
        <w:rPr>
          <w:rFonts w:ascii="Times New Roman" w:eastAsiaTheme="minorHAnsi" w:hAnsi="Times New Roman" w:cs="Times New Roman"/>
          <w:color w:val="A020F0"/>
        </w:rPr>
        <w:t xml:space="preserve"> </w:t>
      </w:r>
      <w:r w:rsidR="00130DC6" w:rsidRPr="00130DC6">
        <w:rPr>
          <w:rFonts w:ascii="Times New Roman" w:eastAsiaTheme="minorHAnsi" w:hAnsi="Times New Roman" w:cs="Times New Roman"/>
          <w:color w:val="000000" w:themeColor="text1"/>
        </w:rPr>
        <w:t>(</w:t>
      </w:r>
      <w:r w:rsidR="00130DC6">
        <w:rPr>
          <w:rFonts w:ascii="Times New Roman" w:eastAsiaTheme="minorHAnsi" w:hAnsi="Times New Roman" w:cs="Times New Roman"/>
          <w:color w:val="000000" w:themeColor="text1"/>
        </w:rPr>
        <w:t>n</w:t>
      </w:r>
      <w:r w:rsidR="00130DC6" w:rsidRPr="00130DC6">
        <w:rPr>
          <w:rFonts w:ascii="Times New Roman" w:eastAsiaTheme="minorHAnsi" w:hAnsi="Times New Roman" w:cs="Times New Roman"/>
          <w:color w:val="000000" w:themeColor="text1"/>
        </w:rPr>
        <w:t>ot used now)</w:t>
      </w:r>
    </w:p>
    <w:p w:rsidR="007A0A4F" w:rsidRPr="001C1FA8" w:rsidRDefault="000F22CD" w:rsidP="00D016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Pnetcharge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/</w:t>
      </w:r>
      <w:r w:rsidR="007A0A4F" w:rsidRPr="000F22CD">
        <w:rPr>
          <w:rFonts w:ascii="Times New Roman" w:eastAsiaTheme="minorHAnsi" w:hAnsi="Times New Roman" w:cs="Times New Roman"/>
          <w:color w:val="A020F0"/>
        </w:rPr>
        <w:t>hm_h3n2_flu_ny_any_del.fas</w:t>
      </w:r>
      <w:r w:rsidR="007A0A4F" w:rsidRPr="001C1FA8">
        <w:rPr>
          <w:rFonts w:ascii="Times New Roman" w:hAnsi="Times New Roman" w:cs="Times New Roman"/>
        </w:rPr>
        <w:t xml:space="preserve"> (</w:t>
      </w:r>
      <w:r w:rsidR="002A393E">
        <w:rPr>
          <w:rFonts w:ascii="Times New Roman" w:hAnsi="Times New Roman" w:cs="Times New Roman"/>
        </w:rPr>
        <w:t xml:space="preserve"> _</w:t>
      </w:r>
      <w:r w:rsidR="007A0A4F" w:rsidRPr="001C1FA8">
        <w:rPr>
          <w:rFonts w:ascii="Times New Roman" w:hAnsi="Times New Roman" w:cs="Times New Roman"/>
        </w:rPr>
        <w:t>delimited</w:t>
      </w:r>
      <w:r w:rsidR="00130DC6">
        <w:rPr>
          <w:rFonts w:ascii="Times New Roman" w:hAnsi="Times New Roman" w:cs="Times New Roman"/>
        </w:rPr>
        <w:t>, not used now</w:t>
      </w:r>
      <w:r w:rsidR="007A0A4F" w:rsidRPr="001C1FA8">
        <w:rPr>
          <w:rFonts w:ascii="Times New Roman" w:hAnsi="Times New Roman" w:cs="Times New Roman"/>
        </w:rPr>
        <w:t>)</w:t>
      </w:r>
    </w:p>
    <w:p w:rsidR="00ED2587" w:rsidRPr="00ED2587" w:rsidRDefault="00ED2587" w:rsidP="00D016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Pnetcharge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eastAsiaTheme="minorHAnsi" w:hAnsi="Times New Roman" w:cs="Times New Roman"/>
          <w:color w:val="A020F0"/>
        </w:rPr>
        <w:t>hm_h3n2_flu_ny_any_gene</w:t>
      </w:r>
      <w:r w:rsidRPr="000F22CD">
        <w:rPr>
          <w:rFonts w:ascii="Times New Roman" w:eastAsiaTheme="minorHAnsi" w:hAnsi="Times New Roman" w:cs="Times New Roman"/>
          <w:color w:val="A020F0"/>
        </w:rPr>
        <w:t>_access.txt</w:t>
      </w:r>
      <w:r w:rsidR="00451751">
        <w:rPr>
          <w:rFonts w:ascii="Times New Roman" w:eastAsiaTheme="minorHAnsi" w:hAnsi="Times New Roman" w:cs="Times New Roman"/>
          <w:color w:val="A020F0"/>
        </w:rPr>
        <w:t xml:space="preserve"> </w:t>
      </w:r>
      <w:r w:rsidR="00451751">
        <w:rPr>
          <w:rFonts w:ascii="Times New Roman" w:eastAsiaTheme="minorHAnsi" w:hAnsi="Times New Roman" w:cs="Times New Roman"/>
          <w:color w:val="auto"/>
        </w:rPr>
        <w:t xml:space="preserve">(allow integration using </w:t>
      </w:r>
      <w:proofErr w:type="spellStart"/>
      <w:r w:rsidR="00451751">
        <w:rPr>
          <w:rFonts w:ascii="Times New Roman" w:eastAsiaTheme="minorHAnsi" w:hAnsi="Times New Roman" w:cs="Times New Roman"/>
          <w:color w:val="auto"/>
        </w:rPr>
        <w:t>GenBank</w:t>
      </w:r>
      <w:proofErr w:type="spellEnd"/>
      <w:r w:rsidR="00451751">
        <w:rPr>
          <w:rFonts w:ascii="Times New Roman" w:eastAsiaTheme="minorHAnsi" w:hAnsi="Times New Roman" w:cs="Times New Roman"/>
          <w:color w:val="auto"/>
        </w:rPr>
        <w:t xml:space="preserve"> ID</w:t>
      </w:r>
      <w:r w:rsidR="00451751" w:rsidRPr="00451751">
        <w:rPr>
          <w:rFonts w:ascii="Times New Roman" w:eastAsiaTheme="minorHAnsi" w:hAnsi="Times New Roman" w:cs="Times New Roman"/>
          <w:color w:val="auto"/>
        </w:rPr>
        <w:t>)</w:t>
      </w:r>
    </w:p>
    <w:p w:rsidR="007A0A4F" w:rsidRDefault="000F22CD" w:rsidP="00D016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Pnetcharge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/</w:t>
      </w:r>
      <w:r w:rsidR="007A0A4F" w:rsidRPr="000F22CD">
        <w:rPr>
          <w:rFonts w:ascii="Times New Roman" w:eastAsiaTheme="minorHAnsi" w:hAnsi="Times New Roman" w:cs="Times New Roman"/>
          <w:color w:val="A020F0"/>
        </w:rPr>
        <w:t>hm_h3n2_flu_ny_any_prot_access.txt</w:t>
      </w:r>
    </w:p>
    <w:p w:rsidR="005907D7" w:rsidRDefault="000F22CD" w:rsidP="00D016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Pnetcharge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/</w:t>
      </w:r>
      <w:r w:rsidR="005907D7" w:rsidRPr="000F22CD">
        <w:rPr>
          <w:rFonts w:ascii="Times New Roman" w:eastAsiaTheme="minorHAnsi" w:hAnsi="Times New Roman" w:cs="Times New Roman"/>
          <w:color w:val="A020F0"/>
        </w:rPr>
        <w:t>hm_h3n2_flu_ny_any_simple.fas</w:t>
      </w:r>
      <w:r w:rsidR="005907D7" w:rsidRPr="001C1FA8">
        <w:rPr>
          <w:rFonts w:ascii="Times New Roman" w:hAnsi="Times New Roman" w:cs="Times New Roman"/>
        </w:rPr>
        <w:t xml:space="preserve"> (</w:t>
      </w:r>
      <w:r w:rsidR="00980070" w:rsidRPr="00980070">
        <w:rPr>
          <w:rFonts w:ascii="Times New Roman" w:hAnsi="Times New Roman" w:cs="Times New Roman"/>
          <w:b/>
        </w:rPr>
        <w:t>SEQ</w:t>
      </w:r>
      <w:r w:rsidR="00980070">
        <w:rPr>
          <w:rFonts w:ascii="Times New Roman" w:hAnsi="Times New Roman" w:cs="Times New Roman"/>
          <w:b/>
        </w:rPr>
        <w:t>_PROT</w:t>
      </w:r>
      <w:r w:rsidR="00980070">
        <w:rPr>
          <w:rFonts w:ascii="Times New Roman" w:hAnsi="Times New Roman" w:cs="Times New Roman"/>
        </w:rPr>
        <w:t xml:space="preserve"> file, </w:t>
      </w:r>
      <w:r w:rsidR="005907D7" w:rsidRPr="001C1FA8">
        <w:rPr>
          <w:rFonts w:ascii="Times New Roman" w:hAnsi="Times New Roman" w:cs="Times New Roman"/>
        </w:rPr>
        <w:t>only</w:t>
      </w:r>
      <w:r w:rsidR="00062DF4">
        <w:rPr>
          <w:rFonts w:ascii="Times New Roman" w:hAnsi="Times New Roman" w:cs="Times New Roman"/>
        </w:rPr>
        <w:t xml:space="preserve"> protein accession</w:t>
      </w:r>
      <w:r w:rsidR="005907D7" w:rsidRPr="001C1FA8">
        <w:rPr>
          <w:rFonts w:ascii="Times New Roman" w:hAnsi="Times New Roman" w:cs="Times New Roman"/>
        </w:rPr>
        <w:t>)</w:t>
      </w:r>
    </w:p>
    <w:p w:rsidR="000101B4" w:rsidRDefault="000101B4" w:rsidP="000101B4">
      <w:pPr>
        <w:pStyle w:val="ListParagraph"/>
        <w:ind w:left="1440"/>
        <w:rPr>
          <w:rFonts w:ascii="Times New Roman" w:hAnsi="Times New Roman" w:cs="Times New Roman"/>
        </w:rPr>
      </w:pPr>
    </w:p>
    <w:p w:rsidR="00D01661" w:rsidRDefault="000101B4" w:rsidP="00D0166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01661">
        <w:rPr>
          <w:rFonts w:ascii="Times New Roman" w:hAnsi="Times New Roman" w:cs="Times New Roman"/>
        </w:rPr>
        <w:t xml:space="preserve">Download </w:t>
      </w:r>
      <w:r w:rsidRPr="00D01661">
        <w:rPr>
          <w:rFonts w:ascii="Times New Roman" w:eastAsiaTheme="minorHAnsi" w:hAnsi="Times New Roman" w:cs="Times New Roman"/>
          <w:color w:val="A020F0"/>
        </w:rPr>
        <w:t>hm_h3n2_ny_ntcds_simple.fas</w:t>
      </w:r>
      <w:r w:rsidRPr="00D01661">
        <w:rPr>
          <w:rFonts w:ascii="Times New Roman" w:hAnsi="Times New Roman" w:cs="Times New Roman"/>
        </w:rPr>
        <w:t xml:space="preserve"> for BEAST file generating</w:t>
      </w:r>
    </w:p>
    <w:p w:rsidR="00D01661" w:rsidRPr="00D01661" w:rsidRDefault="00D01661" w:rsidP="00D0166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</w:p>
    <w:p w:rsidR="00042A9F" w:rsidRPr="00D01661" w:rsidRDefault="007A0A4F" w:rsidP="00D0166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01661">
        <w:rPr>
          <w:rFonts w:ascii="Times New Roman" w:hAnsi="Times New Roman" w:cs="Times New Roman"/>
        </w:rPr>
        <w:t>Extract information from FASTA</w:t>
      </w:r>
    </w:p>
    <w:p w:rsidR="001C1FA8" w:rsidRDefault="007A0A4F" w:rsidP="001C1F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1FA8">
        <w:rPr>
          <w:rFonts w:ascii="Times New Roman" w:hAnsi="Times New Roman" w:cs="Times New Roman"/>
        </w:rPr>
        <w:lastRenderedPageBreak/>
        <w:t xml:space="preserve">Parse </w:t>
      </w:r>
      <w:r w:rsidR="00042A9F">
        <w:rPr>
          <w:rFonts w:ascii="Times New Roman" w:hAnsi="Times New Roman" w:cs="Times New Roman"/>
        </w:rPr>
        <w:t xml:space="preserve">age and </w:t>
      </w:r>
      <w:r w:rsidR="000F22CD">
        <w:rPr>
          <w:rFonts w:ascii="Times New Roman" w:hAnsi="Times New Roman" w:cs="Times New Roman"/>
        </w:rPr>
        <w:t>isolated date</w:t>
      </w:r>
      <w:r w:rsidRPr="001C1FA8">
        <w:rPr>
          <w:rFonts w:ascii="Times New Roman" w:hAnsi="Times New Roman" w:cs="Times New Roman"/>
        </w:rPr>
        <w:t xml:space="preserve"> information</w:t>
      </w:r>
      <w:r w:rsidR="00980070">
        <w:rPr>
          <w:rFonts w:ascii="Times New Roman" w:hAnsi="Times New Roman" w:cs="Times New Roman"/>
        </w:rPr>
        <w:t xml:space="preserve">: </w:t>
      </w:r>
      <w:proofErr w:type="spellStart"/>
      <w:r w:rsidR="002A393E">
        <w:rPr>
          <w:rFonts w:ascii="Times New Roman" w:hAnsi="Times New Roman" w:cs="Times New Roman"/>
        </w:rPr>
        <w:t>Pnetcharge</w:t>
      </w:r>
      <w:proofErr w:type="spellEnd"/>
      <w:r w:rsidR="002A393E">
        <w:rPr>
          <w:rFonts w:ascii="Times New Roman" w:hAnsi="Times New Roman" w:cs="Times New Roman"/>
        </w:rPr>
        <w:t>/</w:t>
      </w:r>
      <w:r w:rsidR="00980070" w:rsidRPr="00980070">
        <w:rPr>
          <w:rFonts w:ascii="Times New Roman" w:eastAsiaTheme="minorHAnsi" w:hAnsi="Times New Roman" w:cs="Times New Roman"/>
          <w:color w:val="00B050"/>
        </w:rPr>
        <w:t>formatyear2.pl</w:t>
      </w:r>
      <w:r w:rsidR="00042A9F" w:rsidRPr="00042A9F">
        <w:rPr>
          <w:rFonts w:ascii="Times New Roman" w:eastAsiaTheme="minorHAnsi" w:hAnsi="Times New Roman" w:cs="Times New Roman"/>
          <w:color w:val="auto"/>
        </w:rPr>
        <w:t>(</w:t>
      </w:r>
      <w:r w:rsidR="00042A9F">
        <w:rPr>
          <w:rFonts w:ascii="Times New Roman" w:eastAsiaTheme="minorHAnsi" w:hAnsi="Times New Roman" w:cs="Times New Roman"/>
          <w:b/>
          <w:color w:val="auto"/>
        </w:rPr>
        <w:t>METADATA_ORI</w:t>
      </w:r>
      <w:r w:rsidR="00042A9F" w:rsidRPr="00042A9F">
        <w:rPr>
          <w:rFonts w:ascii="Times New Roman" w:eastAsiaTheme="minorHAnsi" w:hAnsi="Times New Roman" w:cs="Times New Roman"/>
          <w:color w:val="auto"/>
        </w:rPr>
        <w:t>)</w:t>
      </w:r>
      <w:r w:rsidR="00980070">
        <w:rPr>
          <w:rFonts w:ascii="Times New Roman" w:hAnsi="Times New Roman" w:cs="Times New Roman"/>
        </w:rPr>
        <w:t xml:space="preserve"> -&gt; </w:t>
      </w:r>
      <w:r w:rsidR="00980070" w:rsidRPr="00980070">
        <w:rPr>
          <w:rFonts w:ascii="Times New Roman" w:hAnsi="Times New Roman" w:cs="Times New Roman"/>
          <w:b/>
        </w:rPr>
        <w:t>METADATA</w:t>
      </w:r>
      <w:r w:rsidR="00980070">
        <w:rPr>
          <w:rFonts w:ascii="Times New Roman" w:hAnsi="Times New Roman" w:cs="Times New Roman"/>
        </w:rPr>
        <w:t xml:space="preserve"> (</w:t>
      </w:r>
      <w:proofErr w:type="spellStart"/>
      <w:r w:rsidR="000F22CD">
        <w:rPr>
          <w:rFonts w:ascii="Times New Roman" w:hAnsi="Times New Roman" w:cs="Times New Roman"/>
        </w:rPr>
        <w:t>Pnetcharge</w:t>
      </w:r>
      <w:proofErr w:type="spellEnd"/>
      <w:r w:rsidR="000F22CD">
        <w:rPr>
          <w:rFonts w:ascii="Times New Roman" w:hAnsi="Times New Roman" w:cs="Times New Roman"/>
        </w:rPr>
        <w:t>/</w:t>
      </w:r>
      <w:proofErr w:type="spellStart"/>
      <w:r w:rsidR="000F22CD">
        <w:rPr>
          <w:rFonts w:ascii="Times New Roman" w:hAnsi="Times New Roman" w:cs="Times New Roman"/>
        </w:rPr>
        <w:t>seq</w:t>
      </w:r>
      <w:proofErr w:type="spellEnd"/>
      <w:r w:rsidR="000F22CD">
        <w:rPr>
          <w:rFonts w:ascii="Times New Roman" w:hAnsi="Times New Roman" w:cs="Times New Roman"/>
        </w:rPr>
        <w:t>/</w:t>
      </w:r>
      <w:r w:rsidRPr="001C1FA8">
        <w:rPr>
          <w:rFonts w:ascii="Times New Roman" w:eastAsiaTheme="minorHAnsi" w:hAnsi="Times New Roman" w:cs="Times New Roman"/>
          <w:color w:val="A020F0"/>
        </w:rPr>
        <w:t>hm_h3n2_flu_ny_ay.csv</w:t>
      </w:r>
      <w:r w:rsidR="00980070">
        <w:rPr>
          <w:rFonts w:ascii="Times New Roman" w:eastAsiaTheme="minorHAnsi" w:hAnsi="Times New Roman" w:cs="Times New Roman"/>
          <w:color w:val="auto"/>
        </w:rPr>
        <w:t>)</w:t>
      </w:r>
      <w:r w:rsidRPr="001C1FA8">
        <w:rPr>
          <w:rFonts w:ascii="Times New Roman" w:hAnsi="Times New Roman" w:cs="Times New Roman"/>
        </w:rPr>
        <w:t xml:space="preserve"> </w:t>
      </w:r>
    </w:p>
    <w:p w:rsidR="002A393E" w:rsidRPr="001C1FA8" w:rsidRDefault="002A393E" w:rsidP="002A393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run on DSCR or on Windows.</w:t>
      </w:r>
    </w:p>
    <w:p w:rsidR="001C1FA8" w:rsidRPr="001C1FA8" w:rsidRDefault="001C1FA8" w:rsidP="001C1F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1FA8">
        <w:rPr>
          <w:rFonts w:ascii="Times New Roman" w:hAnsi="Times New Roman" w:cs="Times New Roman"/>
        </w:rPr>
        <w:t>Manually create</w:t>
      </w:r>
      <w:r w:rsidR="00856B2D">
        <w:rPr>
          <w:rFonts w:ascii="Times New Roman" w:hAnsi="Times New Roman" w:cs="Times New Roman"/>
        </w:rPr>
        <w:t xml:space="preserve"> </w:t>
      </w:r>
      <w:r w:rsidR="00856B2D" w:rsidRPr="00856B2D">
        <w:rPr>
          <w:rFonts w:ascii="Times New Roman" w:hAnsi="Times New Roman" w:cs="Times New Roman"/>
          <w:b/>
        </w:rPr>
        <w:t>REDUNDANT_SET</w:t>
      </w:r>
      <w:r w:rsidR="00856B2D">
        <w:rPr>
          <w:rFonts w:ascii="Times New Roman" w:hAnsi="Times New Roman" w:cs="Times New Roman"/>
        </w:rPr>
        <w:t xml:space="preserve"> </w:t>
      </w:r>
      <w:r w:rsidRPr="001C1FA8">
        <w:rPr>
          <w:rFonts w:ascii="Times New Roman" w:hAnsi="Times New Roman" w:cs="Times New Roman"/>
        </w:rPr>
        <w:t xml:space="preserve"> in </w:t>
      </w:r>
      <w:r>
        <w:rPr>
          <w:rFonts w:ascii="Times New Roman" w:eastAsiaTheme="minorHAnsi" w:hAnsi="Times New Roman" w:cs="Times New Roman"/>
          <w:color w:val="auto"/>
        </w:rPr>
        <w:t>‘</w:t>
      </w:r>
      <w:r>
        <w:rPr>
          <w:rFonts w:ascii="Times New Roman" w:eastAsiaTheme="minorHAnsi" w:hAnsi="Times New Roman" w:cs="Times New Roman"/>
          <w:color w:val="A020F0"/>
        </w:rPr>
        <w:t>hm_h3n2_ny_redundant_sets.csv</w:t>
      </w:r>
      <w:r>
        <w:rPr>
          <w:rFonts w:ascii="Times New Roman" w:eastAsiaTheme="minorHAnsi" w:hAnsi="Times New Roman" w:cs="Times New Roman"/>
          <w:color w:val="auto"/>
        </w:rPr>
        <w:t>’</w:t>
      </w:r>
      <w:r w:rsidRPr="001C1FA8">
        <w:rPr>
          <w:rFonts w:ascii="Times New Roman" w:eastAsiaTheme="minorHAnsi" w:hAnsi="Times New Roman" w:cs="Times New Roman"/>
        </w:rPr>
        <w:t>;</w:t>
      </w:r>
    </w:p>
    <w:p w:rsidR="00967E1F" w:rsidRPr="001C1FA8" w:rsidRDefault="00980070" w:rsidP="00967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r w:rsidRPr="00980070">
        <w:rPr>
          <w:rFonts w:ascii="Times New Roman" w:hAnsi="Times New Roman" w:cs="Times New Roman"/>
          <w:b/>
        </w:rPr>
        <w:t>SEQ</w:t>
      </w:r>
      <w:r>
        <w:rPr>
          <w:rFonts w:ascii="Times New Roman" w:hAnsi="Times New Roman" w:cs="Times New Roman"/>
          <w:b/>
        </w:rPr>
        <w:t>_PROT</w:t>
      </w:r>
      <w:r>
        <w:rPr>
          <w:rFonts w:ascii="Times New Roman" w:hAnsi="Times New Roman" w:cs="Times New Roman"/>
        </w:rPr>
        <w:t xml:space="preserve"> and </w:t>
      </w:r>
      <w:r w:rsidRPr="00980070">
        <w:rPr>
          <w:rFonts w:ascii="Times New Roman" w:hAnsi="Times New Roman" w:cs="Times New Roman"/>
          <w:b/>
        </w:rPr>
        <w:t>METADATA</w:t>
      </w:r>
      <w:r w:rsidR="007A0A4F" w:rsidRPr="001C1FA8">
        <w:rPr>
          <w:rFonts w:ascii="Times New Roman" w:hAnsi="Times New Roman" w:cs="Times New Roman"/>
        </w:rPr>
        <w:t xml:space="preserve"> into </w:t>
      </w:r>
      <w:proofErr w:type="spellStart"/>
      <w:r w:rsidR="007A0A4F" w:rsidRPr="001C1FA8">
        <w:rPr>
          <w:rFonts w:ascii="Times New Roman" w:hAnsi="Times New Roman" w:cs="Times New Roman"/>
        </w:rPr>
        <w:t>matlab</w:t>
      </w:r>
      <w:proofErr w:type="spellEnd"/>
      <w:r w:rsidR="007A0A4F" w:rsidRPr="001C1FA8">
        <w:rPr>
          <w:rFonts w:ascii="Times New Roman" w:hAnsi="Times New Roman" w:cs="Times New Roman"/>
        </w:rPr>
        <w:t xml:space="preserve"> folder</w:t>
      </w:r>
      <w:r w:rsidR="00CE0C05">
        <w:rPr>
          <w:rFonts w:ascii="Times New Roman" w:hAnsi="Times New Roman" w:cs="Times New Roman"/>
        </w:rPr>
        <w:t xml:space="preserve"> </w:t>
      </w:r>
      <w:proofErr w:type="spellStart"/>
      <w:r w:rsidR="00CE0C05" w:rsidRPr="00CE0C05">
        <w:rPr>
          <w:rFonts w:ascii="Times New Roman" w:hAnsi="Times New Roman" w:cs="Times New Roman"/>
          <w:b/>
        </w:rPr>
        <w:t>Mnetcharge</w:t>
      </w:r>
      <w:proofErr w:type="spellEnd"/>
      <w:r w:rsidR="007A0A4F" w:rsidRPr="001C1FA8">
        <w:rPr>
          <w:rFonts w:ascii="Times New Roman" w:hAnsi="Times New Roman" w:cs="Times New Roman"/>
        </w:rPr>
        <w:t>.</w:t>
      </w:r>
    </w:p>
    <w:p w:rsidR="001E5C3B" w:rsidRPr="001C1FA8" w:rsidRDefault="001E5C3B" w:rsidP="001E5C3B">
      <w:pPr>
        <w:rPr>
          <w:rFonts w:ascii="Times New Roman" w:hAnsi="Times New Roman" w:cs="Times New Roman"/>
        </w:rPr>
      </w:pPr>
    </w:p>
    <w:p w:rsidR="00D01661" w:rsidRDefault="00980070" w:rsidP="00D0166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01661">
        <w:rPr>
          <w:rFonts w:ascii="Times New Roman" w:hAnsi="Times New Roman" w:cs="Times New Roman"/>
        </w:rPr>
        <w:t xml:space="preserve">Calculate </w:t>
      </w:r>
      <w:proofErr w:type="spellStart"/>
      <w:r w:rsidRPr="00D01661">
        <w:rPr>
          <w:rFonts w:ascii="Times New Roman" w:hAnsi="Times New Roman" w:cs="Times New Roman"/>
        </w:rPr>
        <w:t>netcharge</w:t>
      </w:r>
      <w:proofErr w:type="spellEnd"/>
      <w:r w:rsidRPr="00D01661">
        <w:rPr>
          <w:rFonts w:ascii="Times New Roman" w:hAnsi="Times New Roman" w:cs="Times New Roman"/>
        </w:rPr>
        <w:t xml:space="preserve">: </w:t>
      </w:r>
      <w:proofErr w:type="spellStart"/>
      <w:r w:rsidRPr="00D01661">
        <w:rPr>
          <w:rFonts w:ascii="Times New Roman" w:eastAsiaTheme="minorHAnsi" w:hAnsi="Times New Roman" w:cs="Times New Roman"/>
          <w:color w:val="00B050"/>
        </w:rPr>
        <w:t>main_aa_dist.m</w:t>
      </w:r>
      <w:proofErr w:type="spellEnd"/>
      <w:r w:rsidRPr="00D01661">
        <w:rPr>
          <w:rFonts w:ascii="Times New Roman" w:hAnsi="Times New Roman" w:cs="Times New Roman"/>
        </w:rPr>
        <w:t>(</w:t>
      </w:r>
      <w:r w:rsidRPr="00D01661">
        <w:rPr>
          <w:rFonts w:ascii="Times New Roman" w:hAnsi="Times New Roman" w:cs="Times New Roman"/>
          <w:b/>
        </w:rPr>
        <w:t>SEQ_PROT</w:t>
      </w:r>
      <w:r w:rsidRPr="00D01661">
        <w:rPr>
          <w:rFonts w:ascii="Times New Roman" w:hAnsi="Times New Roman" w:cs="Times New Roman"/>
        </w:rPr>
        <w:t xml:space="preserve">) -&gt; </w:t>
      </w:r>
      <w:r w:rsidRPr="00D01661">
        <w:rPr>
          <w:rFonts w:ascii="Times New Roman" w:hAnsi="Times New Roman" w:cs="Times New Roman"/>
          <w:b/>
        </w:rPr>
        <w:t>CHARGE</w:t>
      </w:r>
      <w:r w:rsidRPr="00D01661">
        <w:rPr>
          <w:rFonts w:ascii="Times New Roman" w:eastAsiaTheme="minorHAnsi" w:hAnsi="Times New Roman" w:cs="Times New Roman"/>
          <w:color w:val="A020F0"/>
        </w:rPr>
        <w:t xml:space="preserve"> </w:t>
      </w:r>
      <w:r w:rsidRPr="00D01661">
        <w:rPr>
          <w:rFonts w:ascii="Times New Roman" w:hAnsi="Times New Roman" w:cs="Times New Roman"/>
        </w:rPr>
        <w:t>(</w:t>
      </w:r>
      <w:r w:rsidRPr="00D01661">
        <w:rPr>
          <w:rFonts w:ascii="Times New Roman" w:eastAsiaTheme="minorHAnsi" w:hAnsi="Times New Roman" w:cs="Times New Roman"/>
          <w:color w:val="A020F0"/>
        </w:rPr>
        <w:t>hm_h3n2_ny_charge.mat</w:t>
      </w:r>
      <w:r w:rsidRPr="00D01661">
        <w:rPr>
          <w:rFonts w:ascii="Times New Roman" w:hAnsi="Times New Roman" w:cs="Times New Roman"/>
        </w:rPr>
        <w:t>)</w:t>
      </w:r>
    </w:p>
    <w:p w:rsidR="00D01661" w:rsidRPr="00D01661" w:rsidRDefault="00D01661" w:rsidP="00D01661">
      <w:pPr>
        <w:rPr>
          <w:rFonts w:ascii="Times New Roman" w:hAnsi="Times New Roman" w:cs="Times New Roman"/>
        </w:rPr>
      </w:pPr>
    </w:p>
    <w:p w:rsidR="00ED2587" w:rsidRPr="00D01661" w:rsidRDefault="00980070" w:rsidP="00D0166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01661">
        <w:rPr>
          <w:rFonts w:ascii="Times New Roman" w:hAnsi="Times New Roman" w:cs="Times New Roman"/>
        </w:rPr>
        <w:t xml:space="preserve">Merge metadata: </w:t>
      </w:r>
      <w:proofErr w:type="spellStart"/>
      <w:r w:rsidRPr="00D01661">
        <w:rPr>
          <w:rFonts w:ascii="Times New Roman" w:hAnsi="Times New Roman" w:cs="Times New Roman"/>
          <w:color w:val="00B050"/>
        </w:rPr>
        <w:t>merge_metadata_nr</w:t>
      </w:r>
      <w:proofErr w:type="spellEnd"/>
      <w:r w:rsidRPr="00D01661">
        <w:rPr>
          <w:rFonts w:ascii="Times New Roman" w:hAnsi="Times New Roman" w:cs="Times New Roman"/>
          <w:color w:val="00B050"/>
        </w:rPr>
        <w:t xml:space="preserve"> </w:t>
      </w:r>
      <w:r w:rsidRPr="00D01661">
        <w:rPr>
          <w:rFonts w:ascii="Times New Roman" w:hAnsi="Times New Roman" w:cs="Times New Roman"/>
        </w:rPr>
        <w:t>(</w:t>
      </w:r>
      <w:r w:rsidRPr="00D01661">
        <w:rPr>
          <w:rFonts w:ascii="Times New Roman" w:hAnsi="Times New Roman" w:cs="Times New Roman"/>
          <w:b/>
        </w:rPr>
        <w:t>CHARGE</w:t>
      </w:r>
      <w:r w:rsidRPr="00D01661">
        <w:rPr>
          <w:rFonts w:ascii="Times New Roman" w:hAnsi="Times New Roman" w:cs="Times New Roman"/>
        </w:rPr>
        <w:t xml:space="preserve">, </w:t>
      </w:r>
      <w:r w:rsidRPr="00D01661">
        <w:rPr>
          <w:rFonts w:ascii="Times New Roman" w:hAnsi="Times New Roman" w:cs="Times New Roman"/>
          <w:b/>
        </w:rPr>
        <w:t>METADATA</w:t>
      </w:r>
      <w:r w:rsidRPr="00D01661">
        <w:rPr>
          <w:rFonts w:ascii="Times New Roman" w:hAnsi="Times New Roman" w:cs="Times New Roman"/>
        </w:rPr>
        <w:t xml:space="preserve">, </w:t>
      </w:r>
      <w:r w:rsidR="00856B2D" w:rsidRPr="00D01661">
        <w:rPr>
          <w:rFonts w:ascii="Times New Roman" w:hAnsi="Times New Roman" w:cs="Times New Roman"/>
          <w:b/>
        </w:rPr>
        <w:t>REDUNDANT_SET</w:t>
      </w:r>
      <w:r w:rsidRPr="00D01661">
        <w:rPr>
          <w:rFonts w:ascii="Times New Roman" w:hAnsi="Times New Roman" w:cs="Times New Roman"/>
        </w:rPr>
        <w:t>)</w:t>
      </w:r>
      <w:r w:rsidR="00856B2D" w:rsidRPr="00D01661">
        <w:rPr>
          <w:rFonts w:ascii="Times New Roman" w:hAnsi="Times New Roman" w:cs="Times New Roman"/>
        </w:rPr>
        <w:t xml:space="preserve"> -&gt; </w:t>
      </w:r>
      <w:r w:rsidR="00856B2D" w:rsidRPr="00D01661">
        <w:rPr>
          <w:rFonts w:ascii="Times New Roman" w:hAnsi="Times New Roman" w:cs="Times New Roman"/>
          <w:b/>
        </w:rPr>
        <w:t>MERGE_DATA</w:t>
      </w:r>
      <w:r w:rsidR="00856B2D" w:rsidRPr="00D01661">
        <w:rPr>
          <w:rFonts w:ascii="Times New Roman" w:hAnsi="Times New Roman" w:cs="Times New Roman"/>
        </w:rPr>
        <w:t>(</w:t>
      </w:r>
      <w:r w:rsidR="00856B2D" w:rsidRPr="00D01661">
        <w:rPr>
          <w:rFonts w:ascii="Times New Roman" w:eastAsiaTheme="minorHAnsi" w:hAnsi="Times New Roman" w:cs="Times New Roman"/>
          <w:color w:val="A020F0"/>
        </w:rPr>
        <w:t>hm_h3n2_ny_merged_data.mat</w:t>
      </w:r>
      <w:r w:rsidR="00856B2D" w:rsidRPr="00D01661">
        <w:rPr>
          <w:rFonts w:ascii="Times New Roman" w:hAnsi="Times New Roman" w:cs="Times New Roman"/>
        </w:rPr>
        <w:t>)</w:t>
      </w:r>
    </w:p>
    <w:p w:rsidR="00904233" w:rsidRDefault="00904233" w:rsidP="00904233">
      <w:pPr>
        <w:autoSpaceDE w:val="0"/>
        <w:autoSpaceDN w:val="0"/>
        <w:adjustRightInd w:val="0"/>
        <w:spacing w:line="240" w:lineRule="auto"/>
        <w:ind w:firstLine="720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Times New Roman" w:hAnsi="Times New Roman" w:cs="Times New Roman"/>
        </w:rPr>
        <w:t xml:space="preserve">Note: </w:t>
      </w:r>
      <w:r w:rsidRPr="00904233">
        <w:rPr>
          <w:rFonts w:ascii="Courier New" w:eastAsiaTheme="minorHAnsi" w:hAnsi="Courier New" w:cs="Courier New"/>
          <w:color w:val="auto"/>
          <w:sz w:val="20"/>
          <w:szCs w:val="20"/>
        </w:rPr>
        <w:t xml:space="preserve">convert </w:t>
      </w:r>
      <w:proofErr w:type="spellStart"/>
      <w:r w:rsidRPr="00904233">
        <w:rPr>
          <w:rFonts w:ascii="Courier New" w:eastAsiaTheme="minorHAnsi" w:hAnsi="Courier New" w:cs="Courier New"/>
          <w:color w:val="auto"/>
          <w:sz w:val="20"/>
          <w:szCs w:val="20"/>
        </w:rPr>
        <w:t>date_string</w:t>
      </w:r>
      <w:proofErr w:type="spellEnd"/>
      <w:r w:rsidRPr="00904233">
        <w:rPr>
          <w:rFonts w:ascii="Courier New" w:eastAsiaTheme="minorHAnsi" w:hAnsi="Courier New" w:cs="Courier New"/>
          <w:color w:val="auto"/>
          <w:sz w:val="20"/>
          <w:szCs w:val="20"/>
        </w:rPr>
        <w:t xml:space="preserve"> into numeric date</w:t>
      </w:r>
      <w:r>
        <w:rPr>
          <w:rFonts w:ascii="Courier New" w:eastAsiaTheme="minorHAnsi" w:hAnsi="Courier New" w:cs="Courier New"/>
          <w:color w:val="auto"/>
          <w:sz w:val="20"/>
          <w:szCs w:val="20"/>
        </w:rPr>
        <w:t xml:space="preserve"> during merging. </w:t>
      </w:r>
    </w:p>
    <w:p w:rsidR="00904233" w:rsidRDefault="00904233" w:rsidP="00904233">
      <w:pPr>
        <w:pStyle w:val="ListParagraph"/>
        <w:rPr>
          <w:rFonts w:ascii="Times New Roman" w:hAnsi="Times New Roman" w:cs="Times New Roman"/>
        </w:rPr>
      </w:pPr>
    </w:p>
    <w:p w:rsidR="006A1AAC" w:rsidRDefault="006A1AAC" w:rsidP="009042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Viruses,binding_info,gbacc,ages,iso_date_num</w:t>
      </w:r>
      <w:proofErr w:type="spellEnd"/>
      <w:r>
        <w:rPr>
          <w:rFonts w:ascii="Times New Roman" w:hAnsi="Times New Roman" w:cs="Times New Roman"/>
        </w:rPr>
        <w:t xml:space="preserve">} </w:t>
      </w:r>
      <w:r w:rsidRPr="006A1AAC">
        <w:rPr>
          <w:rFonts w:ascii="Times New Roman" w:hAnsi="Times New Roman" w:cs="Times New Roman"/>
          <w:color w:val="FF0000"/>
        </w:rPr>
        <w:t>should</w:t>
      </w:r>
      <w:r>
        <w:rPr>
          <w:rFonts w:ascii="Times New Roman" w:hAnsi="Times New Roman" w:cs="Times New Roman"/>
        </w:rPr>
        <w:t xml:space="preserve"> become {Viruses,binding_info,gbacc,ages,</w:t>
      </w:r>
      <w:r w:rsidRPr="006A1AAC">
        <w:rPr>
          <w:rFonts w:ascii="Times New Roman" w:hAnsi="Times New Roman" w:cs="Times New Roman"/>
          <w:color w:val="FF0000"/>
        </w:rPr>
        <w:t>iso_date</w:t>
      </w:r>
      <w:r>
        <w:rPr>
          <w:rFonts w:ascii="Times New Roman" w:hAnsi="Times New Roman" w:cs="Times New Roman"/>
        </w:rPr>
        <w:t>,</w:t>
      </w:r>
      <w:r w:rsidR="004C122D">
        <w:rPr>
          <w:rFonts w:ascii="Times New Roman" w:hAnsi="Times New Roman" w:cs="Times New Roman"/>
        </w:rPr>
        <w:t>iso_date_decim,</w:t>
      </w:r>
      <w:r>
        <w:rPr>
          <w:rFonts w:ascii="Times New Roman" w:hAnsi="Times New Roman" w:cs="Times New Roman"/>
        </w:rPr>
        <w:t>iso_date_num}</w:t>
      </w:r>
    </w:p>
    <w:p w:rsidR="004C122D" w:rsidRDefault="004C122D" w:rsidP="009042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date format: </w:t>
      </w:r>
      <w:r>
        <w:rPr>
          <w:rFonts w:ascii="Courier New" w:eastAsiaTheme="minorHAnsi" w:hAnsi="Courier New" w:cs="Courier New"/>
          <w:color w:val="auto"/>
        </w:rPr>
        <w:t>1993/01/16</w:t>
      </w:r>
    </w:p>
    <w:p w:rsidR="006A1AAC" w:rsidRDefault="006A1AAC" w:rsidP="00904233">
      <w:pPr>
        <w:pStyle w:val="ListParagraph"/>
        <w:rPr>
          <w:rFonts w:ascii="Times New Roman" w:hAnsi="Times New Roman" w:cs="Times New Roman"/>
        </w:rPr>
      </w:pPr>
    </w:p>
    <w:p w:rsidR="00446C69" w:rsidRPr="00446C69" w:rsidRDefault="00ED2587" w:rsidP="00446C6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01661">
        <w:rPr>
          <w:rFonts w:ascii="Times New Roman" w:hAnsi="Times New Roman" w:cs="Times New Roman"/>
        </w:rPr>
        <w:t>Add gene accession to each protein accession</w:t>
      </w:r>
      <w:r w:rsidR="00856B2D" w:rsidRPr="00D01661">
        <w:rPr>
          <w:rFonts w:ascii="Times New Roman" w:hAnsi="Times New Roman" w:cs="Times New Roman"/>
        </w:rPr>
        <w:t xml:space="preserve">: </w:t>
      </w:r>
      <w:proofErr w:type="spellStart"/>
      <w:r w:rsidR="00856B2D" w:rsidRPr="00D01661">
        <w:rPr>
          <w:rFonts w:ascii="Times New Roman" w:hAnsi="Times New Roman" w:cs="Times New Roman"/>
        </w:rPr>
        <w:t>create_geneprot_</w:t>
      </w:r>
      <w:proofErr w:type="gramStart"/>
      <w:r w:rsidR="00856B2D" w:rsidRPr="00D01661">
        <w:rPr>
          <w:rFonts w:ascii="Times New Roman" w:hAnsi="Times New Roman" w:cs="Times New Roman"/>
        </w:rPr>
        <w:t>table</w:t>
      </w:r>
      <w:proofErr w:type="spellEnd"/>
      <w:r w:rsidR="00856B2D" w:rsidRPr="00D01661">
        <w:rPr>
          <w:rFonts w:ascii="Times New Roman" w:hAnsi="Times New Roman" w:cs="Times New Roman"/>
        </w:rPr>
        <w:t>(</w:t>
      </w:r>
      <w:proofErr w:type="gramEnd"/>
      <w:r w:rsidR="00856B2D" w:rsidRPr="00D01661">
        <w:rPr>
          <w:rFonts w:ascii="Times New Roman" w:hAnsi="Times New Roman" w:cs="Times New Roman"/>
        </w:rPr>
        <w:t xml:space="preserve">filename, </w:t>
      </w:r>
      <w:proofErr w:type="spellStart"/>
      <w:r w:rsidR="00856B2D" w:rsidRPr="00D01661">
        <w:rPr>
          <w:rFonts w:ascii="Times New Roman" w:hAnsi="Times New Roman" w:cs="Times New Roman"/>
        </w:rPr>
        <w:t>gbacc</w:t>
      </w:r>
      <w:proofErr w:type="spellEnd"/>
      <w:r w:rsidR="00856B2D" w:rsidRPr="00D01661">
        <w:rPr>
          <w:rFonts w:ascii="Times New Roman" w:hAnsi="Times New Roman" w:cs="Times New Roman"/>
        </w:rPr>
        <w:t xml:space="preserve">, </w:t>
      </w:r>
      <w:proofErr w:type="spellStart"/>
      <w:r w:rsidR="00856B2D" w:rsidRPr="00D01661">
        <w:rPr>
          <w:rFonts w:ascii="Times New Roman" w:hAnsi="Times New Roman" w:cs="Times New Roman"/>
        </w:rPr>
        <w:t>merged_dat</w:t>
      </w:r>
      <w:proofErr w:type="spellEnd"/>
      <w:r w:rsidR="00856B2D" w:rsidRPr="00D01661">
        <w:rPr>
          <w:rFonts w:ascii="Times New Roman" w:hAnsi="Times New Roman" w:cs="Times New Roman"/>
        </w:rPr>
        <w:t>)</w:t>
      </w:r>
      <w:r w:rsidRPr="00D01661">
        <w:rPr>
          <w:rFonts w:ascii="Times New Roman" w:hAnsi="Times New Roman" w:cs="Times New Roman"/>
        </w:rPr>
        <w:t xml:space="preserve"> </w:t>
      </w:r>
      <w:r w:rsidRPr="00446C69">
        <w:rPr>
          <w:rFonts w:ascii="Times New Roman" w:hAnsi="Times New Roman" w:cs="Times New Roman"/>
        </w:rPr>
        <w:t xml:space="preserve">gene accession = </w:t>
      </w:r>
      <w:r w:rsidRPr="00446C69">
        <w:rPr>
          <w:rFonts w:ascii="Courier New" w:eastAsiaTheme="minorHAnsi" w:hAnsi="Courier New" w:cs="Courier New"/>
          <w:sz w:val="20"/>
          <w:szCs w:val="20"/>
        </w:rPr>
        <w:t xml:space="preserve">filename + </w:t>
      </w:r>
      <w:r w:rsidRPr="00446C69">
        <w:rPr>
          <w:rFonts w:ascii="Courier New" w:eastAsiaTheme="minorHAnsi" w:hAnsi="Courier New" w:cs="Courier New"/>
          <w:color w:val="A020F0"/>
          <w:sz w:val="20"/>
          <w:szCs w:val="20"/>
        </w:rPr>
        <w:t>'_gene_access.txt'</w:t>
      </w:r>
      <w:r w:rsidRPr="00446C69">
        <w:rPr>
          <w:rFonts w:ascii="Courier New" w:eastAsiaTheme="minorHAnsi" w:hAnsi="Courier New" w:cs="Courier New"/>
          <w:color w:val="auto"/>
          <w:sz w:val="20"/>
          <w:szCs w:val="20"/>
        </w:rPr>
        <w:t>.</w:t>
      </w:r>
    </w:p>
    <w:p w:rsidR="00446C69" w:rsidRPr="00446C69" w:rsidRDefault="00446C69" w:rsidP="00446C6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446C69">
        <w:rPr>
          <w:rFonts w:ascii="Times New Roman" w:hAnsi="Times New Roman" w:cs="Times New Roman"/>
        </w:rPr>
        <w:t xml:space="preserve">Merge with predicted binding avidity data from </w:t>
      </w:r>
      <w:r w:rsidRPr="00446C69">
        <w:rPr>
          <w:rFonts w:ascii="Courier New" w:eastAsiaTheme="minorHAnsi" w:hAnsi="Courier New" w:cs="Courier New"/>
          <w:color w:val="A020F0"/>
          <w:sz w:val="20"/>
          <w:szCs w:val="20"/>
        </w:rPr>
        <w:t>h3n2_noram_1968_2012/</w:t>
      </w:r>
      <w:proofErr w:type="spellStart"/>
      <w:r w:rsidRPr="00446C69">
        <w:rPr>
          <w:rFonts w:ascii="Courier New" w:eastAsiaTheme="minorHAnsi" w:hAnsi="Courier New" w:cs="Courier New"/>
          <w:color w:val="A020F0"/>
          <w:sz w:val="20"/>
          <w:szCs w:val="20"/>
        </w:rPr>
        <w:t>scr</w:t>
      </w:r>
      <w:proofErr w:type="spellEnd"/>
      <w:r w:rsidRPr="00446C69">
        <w:rPr>
          <w:rFonts w:ascii="Courier New" w:eastAsiaTheme="minorHAnsi" w:hAnsi="Courier New" w:cs="Courier New"/>
          <w:color w:val="A020F0"/>
          <w:sz w:val="20"/>
          <w:szCs w:val="20"/>
        </w:rPr>
        <w:t>/bindingscore_h3n2_noram_noh.csv</w:t>
      </w:r>
    </w:p>
    <w:p w:rsidR="000E3F5F" w:rsidRPr="00446C69" w:rsidRDefault="000E3F5F" w:rsidP="00446C6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446C69">
        <w:rPr>
          <w:rFonts w:ascii="Times New Roman" w:hAnsi="Times New Roman" w:cs="Times New Roman"/>
        </w:rPr>
        <w:t xml:space="preserve">Note: Check the section in </w:t>
      </w:r>
      <w:proofErr w:type="spellStart"/>
      <w:r w:rsidRPr="00446C69">
        <w:rPr>
          <w:rFonts w:ascii="Times New Roman" w:hAnsi="Times New Roman" w:cs="Times New Roman"/>
        </w:rPr>
        <w:t>BindingScr</w:t>
      </w:r>
      <w:proofErr w:type="spellEnd"/>
      <w:r w:rsidRPr="00446C69">
        <w:rPr>
          <w:rFonts w:ascii="Times New Roman" w:hAnsi="Times New Roman" w:cs="Times New Roman"/>
        </w:rPr>
        <w:t xml:space="preserve"> to </w:t>
      </w:r>
    </w:p>
    <w:p w:rsidR="000E3F5F" w:rsidRDefault="000E3F5F" w:rsidP="000E3F5F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830A16" w:rsidRDefault="00830A16" w:rsidP="00D0166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01661">
        <w:rPr>
          <w:rFonts w:ascii="Times New Roman" w:hAnsi="Times New Roman" w:cs="Times New Roman"/>
        </w:rPr>
        <w:t>C</w:t>
      </w:r>
      <w:r w:rsidR="00130DC6" w:rsidRPr="00D01661">
        <w:rPr>
          <w:rFonts w:ascii="Times New Roman" w:hAnsi="Times New Roman" w:cs="Times New Roman"/>
        </w:rPr>
        <w:t>reate BEAST</w:t>
      </w:r>
      <w:r w:rsidRPr="00D01661">
        <w:rPr>
          <w:rFonts w:ascii="Times New Roman" w:hAnsi="Times New Roman" w:cs="Times New Roman"/>
        </w:rPr>
        <w:t xml:space="preserve"> FASTA files </w:t>
      </w:r>
      <w:r w:rsidR="00130DC6">
        <w:t>(</w:t>
      </w:r>
      <w:r w:rsidR="00130DC6" w:rsidRPr="00D01661">
        <w:rPr>
          <w:rFonts w:ascii="Times New Roman" w:eastAsiaTheme="minorHAnsi" w:hAnsi="Times New Roman" w:cs="Times New Roman"/>
          <w:color w:val="A020F0"/>
        </w:rPr>
        <w:t>hm_h3n2_ny_dna_beast_1993_2006.fas</w:t>
      </w:r>
      <w:r w:rsidR="00130DC6">
        <w:t xml:space="preserve">) </w:t>
      </w:r>
      <w:r w:rsidR="00001F49">
        <w:t xml:space="preserve">and save into beast/ </w:t>
      </w:r>
      <w:r w:rsidRPr="00D01661">
        <w:rPr>
          <w:rFonts w:ascii="Times New Roman" w:hAnsi="Times New Roman" w:cs="Times New Roman"/>
        </w:rPr>
        <w:t>for BEAST input</w:t>
      </w:r>
    </w:p>
    <w:p w:rsidR="00446C69" w:rsidRPr="00D01661" w:rsidRDefault="00446C69" w:rsidP="00446C6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</w:p>
    <w:p w:rsidR="00130DC6" w:rsidRPr="00D01661" w:rsidRDefault="00130DC6" w:rsidP="00D01661">
      <w:pPr>
        <w:pStyle w:val="ListParagraph"/>
        <w:numPr>
          <w:ilvl w:val="1"/>
          <w:numId w:val="9"/>
        </w:numPr>
        <w:spacing w:after="200"/>
        <w:rPr>
          <w:rFonts w:ascii="Times New Roman" w:hAnsi="Times New Roman" w:cs="Times New Roman"/>
        </w:rPr>
      </w:pPr>
      <w:r w:rsidRPr="00D01661">
        <w:rPr>
          <w:rFonts w:ascii="Times New Roman" w:hAnsi="Times New Roman" w:cs="Times New Roman"/>
        </w:rPr>
        <w:t xml:space="preserve">Copy BEAST FASTA file into </w:t>
      </w:r>
      <w:proofErr w:type="spellStart"/>
      <w:r w:rsidRPr="00D01661">
        <w:rPr>
          <w:rFonts w:ascii="Times New Roman" w:hAnsi="Times New Roman" w:cs="Times New Roman"/>
        </w:rPr>
        <w:t>buildTree</w:t>
      </w:r>
      <w:proofErr w:type="spellEnd"/>
      <w:r w:rsidRPr="00D01661">
        <w:rPr>
          <w:rFonts w:ascii="Times New Roman" w:hAnsi="Times New Roman" w:cs="Times New Roman"/>
        </w:rPr>
        <w:t>/beast/hm_h3n2_ny/</w:t>
      </w:r>
      <w:proofErr w:type="spellStart"/>
      <w:r w:rsidRPr="00D01661">
        <w:rPr>
          <w:rFonts w:ascii="Times New Roman" w:hAnsi="Times New Roman" w:cs="Times New Roman"/>
        </w:rPr>
        <w:t>fasta</w:t>
      </w:r>
      <w:proofErr w:type="spellEnd"/>
    </w:p>
    <w:p w:rsidR="00130DC6" w:rsidRPr="00722638" w:rsidRDefault="00722638" w:rsidP="007226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PS. Total 686 records from 1993/7-2006/06</w:t>
      </w:r>
    </w:p>
    <w:p w:rsidR="00830A16" w:rsidRDefault="00830A16" w:rsidP="00830A16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ED2587" w:rsidRPr="00ED2587" w:rsidRDefault="00ED2587" w:rsidP="00ED2587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5907D7" w:rsidDel="00130DC6" w:rsidRDefault="007A0A4F" w:rsidP="00D01661">
      <w:pPr>
        <w:pStyle w:val="ListParagraph"/>
        <w:numPr>
          <w:ilvl w:val="0"/>
          <w:numId w:val="9"/>
        </w:numPr>
        <w:rPr>
          <w:del w:id="1" w:author="Sean Yuan" w:date="2013-06-24T11:27:00Z"/>
          <w:rFonts w:ascii="Times New Roman" w:hAnsi="Times New Roman" w:cs="Times New Roman"/>
        </w:rPr>
      </w:pPr>
      <w:del w:id="2" w:author="Sean Yuan" w:date="2013-06-24T11:27:00Z">
        <w:r w:rsidRPr="001C1FA8" w:rsidDel="00130DC6">
          <w:rPr>
            <w:rFonts w:ascii="Times New Roman" w:hAnsi="Times New Roman" w:cs="Times New Roman"/>
          </w:rPr>
          <w:delText>Integrate netcharge and binding score</w:delText>
        </w:r>
        <w:r w:rsidR="00967E1F" w:rsidRPr="001C1FA8" w:rsidDel="00130DC6">
          <w:rPr>
            <w:rFonts w:ascii="Times New Roman" w:hAnsi="Times New Roman" w:cs="Times New Roman"/>
          </w:rPr>
          <w:delText xml:space="preserve"> (run main_h3n2_ny_netcharge.m)</w:delText>
        </w:r>
      </w:del>
    </w:p>
    <w:p w:rsidR="005907D7" w:rsidRPr="00980070" w:rsidDel="00130DC6" w:rsidRDefault="00967E1F" w:rsidP="00D01661">
      <w:pPr>
        <w:pStyle w:val="ListParagraph"/>
        <w:numPr>
          <w:ilvl w:val="1"/>
          <w:numId w:val="9"/>
        </w:numPr>
        <w:rPr>
          <w:del w:id="3" w:author="Sean Yuan" w:date="2013-06-24T11:27:00Z"/>
          <w:rFonts w:ascii="Times New Roman" w:eastAsiaTheme="minorHAnsi" w:hAnsi="Times New Roman" w:cs="Times New Roman"/>
          <w:color w:val="A020F0"/>
        </w:rPr>
      </w:pPr>
      <w:del w:id="4" w:author="Sean Yuan" w:date="2013-06-24T11:27:00Z">
        <w:r w:rsidRPr="005907D7" w:rsidDel="00130DC6">
          <w:rPr>
            <w:rFonts w:ascii="Times New Roman" w:hAnsi="Times New Roman" w:cs="Times New Roman"/>
          </w:rPr>
          <w:delText>Merge age metadata (if necessary, use non-redundant set)</w:delText>
        </w:r>
        <w:r w:rsidR="001E5C3B" w:rsidRPr="005907D7" w:rsidDel="00130DC6">
          <w:rPr>
            <w:rFonts w:ascii="Times New Roman" w:hAnsi="Times New Roman" w:cs="Times New Roman"/>
          </w:rPr>
          <w:delText xml:space="preserve"> </w:delText>
        </w:r>
        <w:r w:rsidR="001E5C3B" w:rsidRPr="005907D7" w:rsidDel="00130DC6">
          <w:rPr>
            <w:rFonts w:ascii="Times New Roman" w:eastAsiaTheme="minorHAnsi" w:hAnsi="Times New Roman" w:cs="Times New Roman"/>
            <w:color w:val="auto"/>
          </w:rPr>
          <w:delText xml:space="preserve">-&gt; </w:delText>
        </w:r>
        <w:r w:rsidR="005907D7" w:rsidRPr="00980070" w:rsidDel="00130DC6">
          <w:rPr>
            <w:rFonts w:ascii="Times New Roman" w:eastAsiaTheme="minorHAnsi" w:hAnsi="Times New Roman" w:cs="Times New Roman"/>
            <w:color w:val="A020F0"/>
          </w:rPr>
          <w:delText>hm_h3n2_flu_ny_ay.csv</w:delText>
        </w:r>
      </w:del>
    </w:p>
    <w:p w:rsidR="00967E1F" w:rsidRPr="001C1FA8" w:rsidDel="00130DC6" w:rsidRDefault="001E5C3B" w:rsidP="00D01661">
      <w:pPr>
        <w:pStyle w:val="ListParagraph"/>
        <w:numPr>
          <w:ilvl w:val="2"/>
          <w:numId w:val="9"/>
        </w:numPr>
        <w:rPr>
          <w:del w:id="5" w:author="Sean Yuan" w:date="2013-06-24T11:27:00Z"/>
          <w:rFonts w:ascii="Times New Roman" w:hAnsi="Times New Roman" w:cs="Times New Roman"/>
        </w:rPr>
      </w:pPr>
      <w:del w:id="6" w:author="Sean Yuan" w:date="2013-06-24T11:27:00Z">
        <w:r w:rsidRPr="001C1FA8" w:rsidDel="00130DC6">
          <w:rPr>
            <w:rFonts w:ascii="Times New Roman" w:eastAsiaTheme="minorHAnsi" w:hAnsi="Times New Roman" w:cs="Times New Roman"/>
            <w:color w:val="auto"/>
          </w:rPr>
          <w:delText>merged_data.mat</w:delText>
        </w:r>
      </w:del>
    </w:p>
    <w:p w:rsidR="00967E1F" w:rsidRPr="001C1FA8" w:rsidDel="00130DC6" w:rsidRDefault="00967E1F" w:rsidP="00D01661">
      <w:pPr>
        <w:pStyle w:val="ListParagraph"/>
        <w:numPr>
          <w:ilvl w:val="1"/>
          <w:numId w:val="9"/>
        </w:numPr>
        <w:rPr>
          <w:del w:id="7" w:author="Sean Yuan" w:date="2013-06-24T11:27:00Z"/>
          <w:rFonts w:ascii="Times New Roman" w:hAnsi="Times New Roman" w:cs="Times New Roman"/>
        </w:rPr>
      </w:pPr>
      <w:del w:id="8" w:author="Sean Yuan" w:date="2013-06-24T11:27:00Z">
        <w:r w:rsidRPr="001C1FA8" w:rsidDel="00130DC6">
          <w:rPr>
            <w:rFonts w:ascii="Times New Roman" w:hAnsi="Times New Roman" w:cs="Times New Roman"/>
          </w:rPr>
          <w:delText>Merge binding score (if binding score exists)</w:delText>
        </w:r>
        <w:r w:rsidR="001E5C3B" w:rsidRPr="001C1FA8" w:rsidDel="00130DC6">
          <w:rPr>
            <w:rFonts w:ascii="Times New Roman" w:hAnsi="Times New Roman" w:cs="Times New Roman"/>
          </w:rPr>
          <w:delText xml:space="preserve"> -&gt; FAS file</w:delText>
        </w:r>
      </w:del>
    </w:p>
    <w:p w:rsidR="00764A20" w:rsidRDefault="00764A20"/>
    <w:p w:rsidR="00130DC6" w:rsidRDefault="00130DC6">
      <w:pPr>
        <w:spacing w:after="200"/>
      </w:pPr>
    </w:p>
    <w:p w:rsidR="00CA7D29" w:rsidRDefault="000E3F5F">
      <w:pPr>
        <w:spacing w:after="200"/>
      </w:pPr>
      <w:proofErr w:type="spellStart"/>
      <w:r>
        <w:t>BuildTree</w:t>
      </w:r>
      <w:proofErr w:type="spellEnd"/>
    </w:p>
    <w:p w:rsidR="00D01661" w:rsidRPr="00D01661" w:rsidRDefault="002B662D" w:rsidP="00D01661">
      <w:pPr>
        <w:pStyle w:val="ListParagraph"/>
        <w:numPr>
          <w:ilvl w:val="1"/>
          <w:numId w:val="5"/>
        </w:numPr>
        <w:spacing w:after="200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mega:</w:t>
      </w:r>
      <w:proofErr w:type="gramEnd"/>
      <w:r>
        <w:rPr>
          <w:rFonts w:ascii="Times New Roman" w:hAnsi="Times New Roman" w:cs="Times New Roman"/>
        </w:rPr>
        <w:t>transform</w:t>
      </w:r>
      <w:proofErr w:type="spellEnd"/>
      <w:r>
        <w:rPr>
          <w:rFonts w:ascii="Times New Roman" w:hAnsi="Times New Roman" w:cs="Times New Roman"/>
        </w:rPr>
        <w:t xml:space="preserve"> </w:t>
      </w:r>
      <w:r w:rsidR="005F0D92" w:rsidRPr="00D01661">
        <w:rPr>
          <w:rFonts w:ascii="Times New Roman" w:hAnsi="Times New Roman" w:cs="Times New Roman"/>
        </w:rPr>
        <w:t xml:space="preserve">Use MEGA to open BEAST FASTA file </w:t>
      </w:r>
      <w:r w:rsidR="00CA7D29" w:rsidRPr="00D01661">
        <w:rPr>
          <w:rFonts w:ascii="Times New Roman" w:hAnsi="Times New Roman" w:cs="Times New Roman"/>
        </w:rPr>
        <w:t xml:space="preserve">from </w:t>
      </w:r>
      <w:proofErr w:type="spellStart"/>
      <w:r w:rsidR="00CA7D29" w:rsidRPr="00D01661">
        <w:rPr>
          <w:rFonts w:ascii="Times New Roman" w:hAnsi="Times New Roman" w:cs="Times New Roman"/>
        </w:rPr>
        <w:t>BuildTree</w:t>
      </w:r>
      <w:proofErr w:type="spellEnd"/>
      <w:r w:rsidR="00CA7D29" w:rsidRPr="00D01661">
        <w:rPr>
          <w:rFonts w:ascii="Times New Roman" w:hAnsi="Times New Roman" w:cs="Times New Roman"/>
        </w:rPr>
        <w:t>/beast/hm_h3n2_ny/</w:t>
      </w:r>
      <w:proofErr w:type="spellStart"/>
      <w:r w:rsidR="00CA7D29" w:rsidRPr="00D01661">
        <w:rPr>
          <w:rFonts w:ascii="Times New Roman" w:hAnsi="Times New Roman" w:cs="Times New Roman"/>
        </w:rPr>
        <w:t>fasta</w:t>
      </w:r>
      <w:proofErr w:type="spellEnd"/>
      <w:r w:rsidR="00CA7D29" w:rsidRPr="00D01661">
        <w:rPr>
          <w:rFonts w:ascii="Times New Roman" w:hAnsi="Times New Roman" w:cs="Times New Roman"/>
        </w:rPr>
        <w:t xml:space="preserve"> </w:t>
      </w:r>
      <w:r w:rsidR="005F0D92" w:rsidRPr="00D01661">
        <w:rPr>
          <w:rFonts w:ascii="Times New Roman" w:hAnsi="Times New Roman" w:cs="Times New Roman"/>
        </w:rPr>
        <w:t>and then convert into</w:t>
      </w:r>
      <w:r w:rsidR="00A17D9C" w:rsidRPr="00D01661">
        <w:rPr>
          <w:rFonts w:ascii="Times New Roman" w:hAnsi="Times New Roman" w:cs="Times New Roman"/>
        </w:rPr>
        <w:t xml:space="preserve"> NEXUS file into </w:t>
      </w:r>
      <w:proofErr w:type="spellStart"/>
      <w:r>
        <w:rPr>
          <w:rFonts w:ascii="Times New Roman" w:hAnsi="Times New Roman" w:cs="Times New Roman"/>
        </w:rPr>
        <w:t>beauti</w:t>
      </w:r>
      <w:proofErr w:type="spellEnd"/>
      <w:r w:rsidR="00D01661" w:rsidRPr="00D01661">
        <w:rPr>
          <w:rFonts w:ascii="Times New Roman" w:hAnsi="Times New Roman" w:cs="Times New Roman"/>
        </w:rPr>
        <w:t>.</w:t>
      </w:r>
    </w:p>
    <w:p w:rsidR="00D01661" w:rsidRDefault="00F8238F" w:rsidP="00D01661">
      <w:pPr>
        <w:pStyle w:val="ListParagraph"/>
        <w:numPr>
          <w:ilvl w:val="1"/>
          <w:numId w:val="5"/>
        </w:numPr>
        <w:spacing w:after="200"/>
        <w:ind w:left="360"/>
        <w:rPr>
          <w:rFonts w:ascii="Times New Roman" w:hAnsi="Times New Roman" w:cs="Times New Roman"/>
        </w:rPr>
      </w:pPr>
      <w:r>
        <w:t>Configure BEAST input file using beauty.</w:t>
      </w:r>
      <w:r w:rsidR="0079391C">
        <w:t xml:space="preserve"> </w:t>
      </w:r>
      <w:r>
        <w:t xml:space="preserve">Note: </w:t>
      </w:r>
      <w:r w:rsidR="0079391C">
        <w:t xml:space="preserve">date format: </w:t>
      </w:r>
      <w:proofErr w:type="spellStart"/>
      <w:r w:rsidR="00A17D9C" w:rsidRPr="00A17D9C">
        <w:t>yyyy</w:t>
      </w:r>
      <w:proofErr w:type="spellEnd"/>
      <w:r w:rsidR="00A17D9C" w:rsidRPr="00A17D9C">
        <w:t>-MM-dd</w:t>
      </w:r>
      <w:r>
        <w:t xml:space="preserve">. </w:t>
      </w:r>
    </w:p>
    <w:p w:rsidR="00D01661" w:rsidRDefault="00F8238F" w:rsidP="00D01661">
      <w:pPr>
        <w:pStyle w:val="ListParagraph"/>
        <w:spacing w:after="200"/>
        <w:ind w:left="360"/>
        <w:rPr>
          <w:rFonts w:ascii="Times New Roman" w:hAnsi="Times New Roman" w:cs="Times New Roman"/>
        </w:rPr>
      </w:pPr>
      <w:r>
        <w:t xml:space="preserve">Length of chain: </w:t>
      </w:r>
      <w:r w:rsidRPr="00F8238F">
        <w:t>10</w:t>
      </w:r>
      <w:r>
        <w:t>,</w:t>
      </w:r>
      <w:r w:rsidRPr="00F8238F">
        <w:t>000</w:t>
      </w:r>
      <w:r>
        <w:t>,</w:t>
      </w:r>
      <w:r w:rsidRPr="00F8238F">
        <w:t>000</w:t>
      </w:r>
    </w:p>
    <w:p w:rsidR="00D01661" w:rsidRDefault="00F8238F" w:rsidP="00D01661">
      <w:pPr>
        <w:pStyle w:val="ListParagraph"/>
        <w:spacing w:after="200"/>
        <w:ind w:left="360"/>
      </w:pPr>
      <w:r>
        <w:t>Change Log parameters every 10,000</w:t>
      </w:r>
    </w:p>
    <w:p w:rsidR="00F8238F" w:rsidRPr="00D01661" w:rsidRDefault="00F8238F" w:rsidP="00D01661">
      <w:pPr>
        <w:pStyle w:val="ListParagraph"/>
        <w:spacing w:after="200"/>
        <w:ind w:left="360"/>
        <w:rPr>
          <w:rFonts w:ascii="Times New Roman" w:hAnsi="Times New Roman" w:cs="Times New Roman"/>
        </w:rPr>
      </w:pPr>
      <w:r>
        <w:t>Also,</w:t>
      </w:r>
    </w:p>
    <w:p w:rsidR="00F8238F" w:rsidRDefault="00F8238F" w:rsidP="00F8238F">
      <w:pPr>
        <w:pStyle w:val="ListParagraph"/>
        <w:spacing w:after="200"/>
        <w:rPr>
          <w:rFonts w:ascii="Courier New" w:eastAsiaTheme="minorHAnsi" w:hAnsi="Courier New" w:cs="Courier New"/>
          <w:color w:val="auto"/>
        </w:rPr>
      </w:pPr>
      <w:r>
        <w:rPr>
          <w:rFonts w:ascii="Courier New" w:eastAsiaTheme="minorHAnsi" w:hAnsi="Courier New" w:cs="Courier New"/>
          <w:color w:val="auto"/>
        </w:rPr>
        <w:t>&lt;</w:t>
      </w:r>
      <w:proofErr w:type="spellStart"/>
      <w:r>
        <w:rPr>
          <w:rFonts w:ascii="Courier New" w:eastAsiaTheme="minorHAnsi" w:hAnsi="Courier New" w:cs="Courier New"/>
          <w:color w:val="auto"/>
        </w:rPr>
        <w:t>logTree</w:t>
      </w:r>
      <w:proofErr w:type="spellEnd"/>
      <w:r>
        <w:rPr>
          <w:rFonts w:ascii="Courier New" w:eastAsiaTheme="minorHAnsi" w:hAnsi="Courier New" w:cs="Courier New"/>
          <w:color w:val="auto"/>
        </w:rPr>
        <w:t xml:space="preserve"> id="</w:t>
      </w:r>
      <w:proofErr w:type="spellStart"/>
      <w:r>
        <w:rPr>
          <w:rFonts w:ascii="Courier New" w:eastAsiaTheme="minorHAnsi" w:hAnsi="Courier New" w:cs="Courier New"/>
          <w:color w:val="auto"/>
        </w:rPr>
        <w:t>treeFileLog</w:t>
      </w:r>
      <w:proofErr w:type="spellEnd"/>
      <w:r>
        <w:rPr>
          <w:rFonts w:ascii="Courier New" w:eastAsiaTheme="minorHAnsi" w:hAnsi="Courier New" w:cs="Courier New"/>
          <w:color w:val="auto"/>
        </w:rPr>
        <w:t xml:space="preserve">" </w:t>
      </w:r>
      <w:proofErr w:type="spellStart"/>
      <w:r>
        <w:rPr>
          <w:rFonts w:ascii="Courier New" w:eastAsiaTheme="minorHAnsi" w:hAnsi="Courier New" w:cs="Courier New"/>
          <w:color w:val="auto"/>
        </w:rPr>
        <w:t>logEvery</w:t>
      </w:r>
      <w:proofErr w:type="spellEnd"/>
      <w:r>
        <w:rPr>
          <w:rFonts w:ascii="Courier New" w:eastAsiaTheme="minorHAnsi" w:hAnsi="Courier New" w:cs="Courier New"/>
          <w:color w:val="auto"/>
        </w:rPr>
        <w:t>="10000"</w:t>
      </w:r>
    </w:p>
    <w:p w:rsidR="00D01661" w:rsidRDefault="00F8238F" w:rsidP="00D01661">
      <w:pPr>
        <w:pStyle w:val="ListParagraph"/>
        <w:spacing w:after="200"/>
        <w:rPr>
          <w:rFonts w:ascii="Courier New" w:eastAsiaTheme="minorHAnsi" w:hAnsi="Courier New" w:cs="Courier New"/>
          <w:color w:val="auto"/>
        </w:rPr>
      </w:pPr>
      <w:r>
        <w:rPr>
          <w:rFonts w:ascii="Courier New" w:eastAsiaTheme="minorHAnsi" w:hAnsi="Courier New" w:cs="Courier New"/>
          <w:color w:val="auto"/>
        </w:rPr>
        <w:t>&lt;</w:t>
      </w:r>
      <w:proofErr w:type="spellStart"/>
      <w:r>
        <w:rPr>
          <w:rFonts w:ascii="Courier New" w:eastAsiaTheme="minorHAnsi" w:hAnsi="Courier New" w:cs="Courier New"/>
          <w:color w:val="auto"/>
        </w:rPr>
        <w:t>logTree</w:t>
      </w:r>
      <w:proofErr w:type="spellEnd"/>
      <w:r>
        <w:rPr>
          <w:rFonts w:ascii="Courier New" w:eastAsiaTheme="minorHAnsi" w:hAnsi="Courier New" w:cs="Courier New"/>
          <w:color w:val="auto"/>
        </w:rPr>
        <w:t xml:space="preserve"> id="</w:t>
      </w:r>
      <w:proofErr w:type="spellStart"/>
      <w:r>
        <w:rPr>
          <w:rFonts w:ascii="Courier New" w:eastAsiaTheme="minorHAnsi" w:hAnsi="Courier New" w:cs="Courier New"/>
          <w:color w:val="auto"/>
        </w:rPr>
        <w:t>substTreeFileLog</w:t>
      </w:r>
      <w:proofErr w:type="spellEnd"/>
      <w:r>
        <w:rPr>
          <w:rFonts w:ascii="Courier New" w:eastAsiaTheme="minorHAnsi" w:hAnsi="Courier New" w:cs="Courier New"/>
          <w:color w:val="auto"/>
        </w:rPr>
        <w:t xml:space="preserve">" </w:t>
      </w:r>
      <w:proofErr w:type="spellStart"/>
      <w:r>
        <w:rPr>
          <w:rFonts w:ascii="Courier New" w:eastAsiaTheme="minorHAnsi" w:hAnsi="Courier New" w:cs="Courier New"/>
          <w:color w:val="auto"/>
        </w:rPr>
        <w:t>logEvery</w:t>
      </w:r>
      <w:proofErr w:type="spellEnd"/>
      <w:r>
        <w:rPr>
          <w:rFonts w:ascii="Courier New" w:eastAsiaTheme="minorHAnsi" w:hAnsi="Courier New" w:cs="Courier New"/>
          <w:color w:val="auto"/>
        </w:rPr>
        <w:t>="10000"</w:t>
      </w:r>
    </w:p>
    <w:p w:rsidR="00F8238F" w:rsidRPr="00D01661" w:rsidRDefault="00F8238F" w:rsidP="00D01661">
      <w:pPr>
        <w:pStyle w:val="ListParagraph"/>
        <w:spacing w:after="200"/>
        <w:ind w:left="360"/>
      </w:pPr>
      <w:r>
        <w:lastRenderedPageBreak/>
        <w:t>Reduce the total number of trees to be 1,000 in the log file. The tree size will be around</w:t>
      </w:r>
      <w:r w:rsidR="00D01661">
        <w:t xml:space="preserve"> </w:t>
      </w:r>
      <w:r>
        <w:t>100MB.</w:t>
      </w:r>
    </w:p>
    <w:p w:rsidR="00F8238F" w:rsidRDefault="00F8238F" w:rsidP="00F8238F">
      <w:pPr>
        <w:pStyle w:val="ListParagraph"/>
        <w:spacing w:after="200"/>
      </w:pPr>
    </w:p>
    <w:p w:rsidR="00A17D9C" w:rsidRDefault="00A17D9C">
      <w:pPr>
        <w:spacing w:after="200"/>
      </w:pPr>
    </w:p>
    <w:p w:rsidR="00ED7B30" w:rsidRDefault="00ED7B30">
      <w:pPr>
        <w:spacing w:after="200"/>
      </w:pPr>
    </w:p>
    <w:p w:rsidR="000E3F5F" w:rsidRDefault="000E3F5F" w:rsidP="000E3F5F">
      <w:pPr>
        <w:rPr>
          <w:rFonts w:ascii="Times New Roman" w:hAnsi="Times New Roman" w:cs="Times New Roman"/>
        </w:rPr>
      </w:pPr>
      <w:proofErr w:type="spellStart"/>
      <w:r w:rsidRPr="00FB6073">
        <w:rPr>
          <w:rFonts w:ascii="Times New Roman" w:hAnsi="Times New Roman" w:cs="Times New Roman"/>
        </w:rPr>
        <w:t>BindingScr</w:t>
      </w:r>
      <w:proofErr w:type="spellEnd"/>
    </w:p>
    <w:p w:rsidR="00FB6073" w:rsidRDefault="00FB6073" w:rsidP="000E3F5F">
      <w:pPr>
        <w:rPr>
          <w:rFonts w:ascii="Times New Roman" w:eastAsiaTheme="minorHAnsi" w:hAnsi="Times New Roman" w:cs="Times New Roman"/>
          <w:color w:val="A020F0"/>
        </w:rPr>
      </w:pPr>
      <w:r>
        <w:rPr>
          <w:rFonts w:ascii="Times New Roman" w:hAnsi="Times New Roman" w:cs="Times New Roman"/>
        </w:rPr>
        <w:t xml:space="preserve">Input data: </w:t>
      </w:r>
      <w:r w:rsidRPr="000F5A1A">
        <w:rPr>
          <w:rFonts w:ascii="Times New Roman" w:eastAsiaTheme="minorHAnsi" w:hAnsi="Times New Roman" w:cs="Times New Roman"/>
          <w:color w:val="A020F0"/>
        </w:rPr>
        <w:t>hm_h3n2_noram_simple_1968.fas</w:t>
      </w:r>
    </w:p>
    <w:p w:rsidR="00EE1DF1" w:rsidRPr="00EE1DF1" w:rsidRDefault="00EE1DF1" w:rsidP="00EE1DF1">
      <w:pPr>
        <w:rPr>
          <w:rFonts w:ascii="Times New Roman" w:hAnsi="Times New Roman" w:cs="Times New Roman"/>
        </w:rPr>
      </w:pPr>
    </w:p>
    <w:p w:rsidR="00FB6073" w:rsidRPr="00FB6073" w:rsidRDefault="00FB6073" w:rsidP="000E3F5F">
      <w:pPr>
        <w:rPr>
          <w:rFonts w:ascii="Times New Roman" w:hAnsi="Times New Roman" w:cs="Times New Roman"/>
        </w:rPr>
      </w:pPr>
    </w:p>
    <w:p w:rsidR="00FB6073" w:rsidRDefault="00FB6073" w:rsidP="00FB6073">
      <w:pPr>
        <w:pStyle w:val="HTMLPreformatted"/>
        <w:numPr>
          <w:ilvl w:val="1"/>
          <w:numId w:val="11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>F</w:t>
      </w:r>
      <w:r w:rsidR="001177F5" w:rsidRPr="000F5A1A">
        <w:rPr>
          <w:rFonts w:ascii="Times New Roman" w:eastAsia="Arial" w:hAnsi="Times New Roman" w:cs="Times New Roman"/>
          <w:color w:val="000000"/>
          <w:sz w:val="22"/>
          <w:szCs w:val="22"/>
        </w:rPr>
        <w:t>ormat sequences</w:t>
      </w:r>
      <w:r w:rsidR="000F5A1A" w:rsidRPr="000F5A1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(</w:t>
      </w:r>
      <w:r w:rsidR="000F5A1A" w:rsidRPr="000F5A1A">
        <w:rPr>
          <w:rFonts w:ascii="Times New Roman" w:eastAsiaTheme="minorHAnsi" w:hAnsi="Times New Roman" w:cs="Times New Roman"/>
          <w:color w:val="A020F0"/>
          <w:sz w:val="22"/>
          <w:szCs w:val="22"/>
        </w:rPr>
        <w:t>hm_h3n2_noram_simple_1968.fas</w:t>
      </w:r>
      <w:r w:rsidR="000F5A1A" w:rsidRPr="000F5A1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; only contains </w:t>
      </w:r>
      <w:proofErr w:type="spellStart"/>
      <w:r w:rsidR="000F5A1A" w:rsidRPr="000F5A1A">
        <w:rPr>
          <w:rFonts w:ascii="Times New Roman" w:eastAsia="Arial" w:hAnsi="Times New Roman" w:cs="Times New Roman"/>
          <w:color w:val="000000"/>
          <w:sz w:val="22"/>
          <w:szCs w:val="22"/>
        </w:rPr>
        <w:t>proteinID</w:t>
      </w:r>
      <w:proofErr w:type="spellEnd"/>
      <w:r w:rsidR="000F5A1A" w:rsidRPr="000F5A1A">
        <w:rPr>
          <w:rFonts w:ascii="Times New Roman" w:eastAsia="Arial" w:hAnsi="Times New Roman" w:cs="Times New Roman"/>
          <w:color w:val="000000"/>
          <w:sz w:val="22"/>
          <w:szCs w:val="22"/>
        </w:rPr>
        <w:t>)</w:t>
      </w:r>
      <w:r w:rsidR="000F5A1A">
        <w:rPr>
          <w:rFonts w:ascii="Times New Roman" w:eastAsia="Arial" w:hAnsi="Times New Roman" w:cs="Times New Roman"/>
          <w:color w:val="000000"/>
          <w:sz w:val="22"/>
          <w:szCs w:val="22"/>
        </w:rPr>
        <w:t>. First align the H3 template on several sequences</w:t>
      </w:r>
      <w:r w:rsidR="00EA082C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(see </w:t>
      </w:r>
      <w:proofErr w:type="spellStart"/>
      <w:r w:rsidR="00EA082C" w:rsidRPr="00EA082C">
        <w:rPr>
          <w:rFonts w:ascii="Times New Roman" w:eastAsiaTheme="minorHAnsi" w:hAnsi="Times New Roman" w:cs="Times New Roman"/>
          <w:color w:val="A020F0"/>
          <w:sz w:val="22"/>
          <w:szCs w:val="22"/>
        </w:rPr>
        <w:t>align_template.fas</w:t>
      </w:r>
      <w:proofErr w:type="spellEnd"/>
      <w:r w:rsidR="00EA082C">
        <w:rPr>
          <w:rFonts w:ascii="Times New Roman" w:eastAsia="Arial" w:hAnsi="Times New Roman" w:cs="Times New Roman"/>
          <w:color w:val="000000"/>
          <w:sz w:val="22"/>
          <w:szCs w:val="22"/>
        </w:rPr>
        <w:t>)</w:t>
      </w:r>
      <w:r w:rsidR="000F5A1A">
        <w:rPr>
          <w:rFonts w:ascii="Times New Roman" w:eastAsia="Arial" w:hAnsi="Times New Roman" w:cs="Times New Roman"/>
          <w:color w:val="000000"/>
          <w:sz w:val="22"/>
          <w:szCs w:val="22"/>
        </w:rPr>
        <w:t>. Then copy the H3 aligned result with other sequences</w:t>
      </w:r>
      <w:r w:rsidR="00EA082C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(</w:t>
      </w:r>
      <w:r w:rsidR="00EA082C" w:rsidRPr="00EA082C">
        <w:rPr>
          <w:rFonts w:ascii="Times New Roman" w:eastAsiaTheme="minorHAnsi" w:hAnsi="Times New Roman" w:cs="Times New Roman"/>
          <w:color w:val="A020F0"/>
          <w:sz w:val="22"/>
          <w:szCs w:val="22"/>
        </w:rPr>
        <w:t>hm_h3n2_noram_simple_1968_template.fas</w:t>
      </w:r>
      <w:r w:rsidR="00EA082C">
        <w:rPr>
          <w:rFonts w:ascii="Times New Roman" w:eastAsia="Arial" w:hAnsi="Times New Roman" w:cs="Times New Roman"/>
          <w:color w:val="000000"/>
          <w:sz w:val="22"/>
          <w:szCs w:val="22"/>
        </w:rPr>
        <w:t>)</w:t>
      </w:r>
      <w:r w:rsidR="000F5A1A">
        <w:rPr>
          <w:rFonts w:ascii="Times New Roman" w:eastAsia="Arial" w:hAnsi="Times New Roman" w:cs="Times New Roman"/>
          <w:color w:val="000000"/>
          <w:sz w:val="22"/>
          <w:szCs w:val="22"/>
        </w:rPr>
        <w:t>.</w:t>
      </w:r>
    </w:p>
    <w:p w:rsidR="00FB6073" w:rsidRDefault="000F5A1A" w:rsidP="00FB6073">
      <w:pPr>
        <w:pStyle w:val="HTMLPreformatted"/>
        <w:ind w:left="360"/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</w:p>
    <w:p w:rsidR="00FB6073" w:rsidRDefault="00FB6073" w:rsidP="00FB6073">
      <w:pPr>
        <w:pStyle w:val="HTMLPreformatted"/>
        <w:numPr>
          <w:ilvl w:val="1"/>
          <w:numId w:val="11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>T</w:t>
      </w:r>
      <w:r w:rsidR="001177F5" w:rsidRPr="00FB6073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runcate sequences </w:t>
      </w:r>
      <w:r w:rsidR="002B37D5" w:rsidRPr="00FB6073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and save as </w:t>
      </w:r>
      <w:r w:rsidR="001177F5" w:rsidRPr="00FB6073">
        <w:rPr>
          <w:rFonts w:ascii="Times New Roman" w:eastAsia="Arial" w:hAnsi="Times New Roman" w:cs="Times New Roman"/>
          <w:color w:val="000000"/>
          <w:sz w:val="22"/>
          <w:szCs w:val="22"/>
        </w:rPr>
        <w:t>(</w:t>
      </w:r>
      <w:r w:rsidR="002B37D5" w:rsidRPr="00FB6073">
        <w:rPr>
          <w:rFonts w:ascii="Times New Roman" w:eastAsiaTheme="minorHAnsi" w:hAnsi="Times New Roman" w:cs="Times New Roman"/>
          <w:color w:val="A020F0"/>
          <w:sz w:val="22"/>
          <w:szCs w:val="22"/>
        </w:rPr>
        <w:t>hm</w:t>
      </w:r>
      <w:r w:rsidR="001D5523" w:rsidRPr="00FB6073">
        <w:rPr>
          <w:rFonts w:ascii="Times New Roman" w:eastAsiaTheme="minorHAnsi" w:hAnsi="Times New Roman" w:cs="Times New Roman"/>
          <w:color w:val="A020F0"/>
          <w:sz w:val="22"/>
          <w:szCs w:val="22"/>
        </w:rPr>
        <w:t>_h3n2_noram_simple_1968_truncated</w:t>
      </w:r>
      <w:r w:rsidR="002B37D5" w:rsidRPr="00FB6073">
        <w:rPr>
          <w:rFonts w:ascii="Times New Roman" w:eastAsiaTheme="minorHAnsi" w:hAnsi="Times New Roman" w:cs="Times New Roman"/>
          <w:color w:val="A020F0"/>
          <w:sz w:val="22"/>
          <w:szCs w:val="22"/>
        </w:rPr>
        <w:t>.fas;</w:t>
      </w:r>
      <w:r w:rsidR="002B37D5" w:rsidRPr="00FB6073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 w:rsidR="001177F5" w:rsidRPr="00FB6073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Only retrieve amino acids in </w:t>
      </w:r>
      <w:r w:rsidR="000F5A1A" w:rsidRPr="00FB6073">
        <w:rPr>
          <w:rFonts w:ascii="Times New Roman" w:eastAsia="Arial" w:hAnsi="Times New Roman" w:cs="Times New Roman"/>
          <w:color w:val="000000"/>
          <w:sz w:val="22"/>
          <w:szCs w:val="22"/>
        </w:rPr>
        <w:t>certain domain in HA</w:t>
      </w:r>
      <w:r w:rsidR="001177F5" w:rsidRPr="00FB6073">
        <w:rPr>
          <w:rFonts w:ascii="Times New Roman" w:eastAsia="Arial" w:hAnsi="Times New Roman" w:cs="Times New Roman"/>
          <w:color w:val="000000"/>
          <w:sz w:val="22"/>
          <w:szCs w:val="22"/>
        </w:rPr>
        <w:t>)</w:t>
      </w:r>
    </w:p>
    <w:p w:rsidR="00FB6073" w:rsidRDefault="00FB6073" w:rsidP="00FB6073">
      <w:pPr>
        <w:pStyle w:val="HTMLPreformatted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:rsidR="000F5A1A" w:rsidRPr="00FB6073" w:rsidRDefault="000F5A1A" w:rsidP="00FB6073">
      <w:pPr>
        <w:pStyle w:val="HTMLPreformatted"/>
        <w:numPr>
          <w:ilvl w:val="1"/>
          <w:numId w:val="11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FB6073">
        <w:rPr>
          <w:rFonts w:ascii="Times New Roman" w:eastAsia="Arial" w:hAnsi="Times New Roman" w:cs="Times New Roman"/>
          <w:color w:val="000000"/>
          <w:sz w:val="22"/>
          <w:szCs w:val="22"/>
        </w:rPr>
        <w:t>Remove gaps</w:t>
      </w:r>
      <w:r w:rsidR="002B37D5" w:rsidRPr="00FB6073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(no gaps for H3N2 but some gaps for H1N1)</w:t>
      </w:r>
      <w:r w:rsidR="00EA47F4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. Be sure to remove gaps for H1N1 otherwise might generate wrong predicted structures and corresponding binding scores. </w:t>
      </w:r>
    </w:p>
    <w:p w:rsidR="001D5523" w:rsidRDefault="001D5523" w:rsidP="001D5523">
      <w:pPr>
        <w:pStyle w:val="HTMLPreformatted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:rsidR="001D5523" w:rsidRDefault="001D5523" w:rsidP="001D5523">
      <w:pPr>
        <w:pStyle w:val="HTMLPreformatted"/>
        <w:rPr>
          <w:rFonts w:ascii="Times New Roman" w:eastAsiaTheme="minorHAnsi" w:hAnsi="Times New Roman" w:cs="Times New Roman"/>
          <w:sz w:val="22"/>
          <w:szCs w:val="22"/>
        </w:rPr>
      </w:pPr>
      <w:r>
        <w:rPr>
          <w:rFonts w:ascii="Times New Roman" w:eastAsiaTheme="minorHAnsi" w:hAnsi="Times New Roman" w:cs="Times New Roman"/>
          <w:sz w:val="22"/>
          <w:szCs w:val="22"/>
        </w:rPr>
        <w:t xml:space="preserve">Four files in the folder </w:t>
      </w:r>
      <w:proofErr w:type="spellStart"/>
      <w:r>
        <w:rPr>
          <w:rFonts w:ascii="Times New Roman" w:eastAsiaTheme="minorHAnsi" w:hAnsi="Times New Roman" w:cs="Times New Roman"/>
          <w:sz w:val="22"/>
          <w:szCs w:val="22"/>
        </w:rPr>
        <w:t>fasta</w:t>
      </w:r>
      <w:proofErr w:type="spellEnd"/>
      <w:r>
        <w:rPr>
          <w:rFonts w:ascii="Times New Roman" w:eastAsiaTheme="minorHAnsi" w:hAnsi="Times New Roman" w:cs="Times New Roman"/>
          <w:sz w:val="22"/>
          <w:szCs w:val="22"/>
        </w:rPr>
        <w:t>:</w:t>
      </w:r>
    </w:p>
    <w:p w:rsidR="00D01661" w:rsidRDefault="001D5523" w:rsidP="00D01661">
      <w:pPr>
        <w:pStyle w:val="HTMLPreformatted"/>
        <w:numPr>
          <w:ilvl w:val="0"/>
          <w:numId w:val="8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Theme="minorHAnsi" w:hAnsi="Times New Roman" w:cs="Times New Roman"/>
          <w:sz w:val="22"/>
          <w:szCs w:val="22"/>
        </w:rPr>
        <w:t>Original aligned FASTA</w:t>
      </w:r>
      <w:r w:rsidR="004A529E">
        <w:rPr>
          <w:rFonts w:ascii="Times New Roman" w:eastAsiaTheme="minorHAnsi" w:hAnsi="Times New Roman" w:cs="Times New Roman"/>
          <w:sz w:val="22"/>
          <w:szCs w:val="22"/>
        </w:rPr>
        <w:t>:</w:t>
      </w:r>
      <w:r>
        <w:rPr>
          <w:rFonts w:ascii="Times New Roman" w:eastAsiaTheme="minorHAnsi" w:hAnsi="Times New Roman" w:cs="Times New Roman"/>
          <w:color w:val="A020F0"/>
          <w:sz w:val="22"/>
          <w:szCs w:val="22"/>
        </w:rPr>
        <w:t xml:space="preserve"> </w:t>
      </w:r>
      <w:r w:rsidRPr="000F5A1A">
        <w:rPr>
          <w:rFonts w:ascii="Times New Roman" w:eastAsiaTheme="minorHAnsi" w:hAnsi="Times New Roman" w:cs="Times New Roman"/>
          <w:color w:val="A020F0"/>
          <w:sz w:val="22"/>
          <w:szCs w:val="22"/>
        </w:rPr>
        <w:t>hm_h3n2_noram_simple_1968.fas</w:t>
      </w:r>
      <w:r>
        <w:rPr>
          <w:rFonts w:ascii="Times New Roman" w:eastAsiaTheme="minorHAnsi" w:hAnsi="Times New Roman" w:cs="Times New Roman"/>
          <w:color w:val="A020F0"/>
          <w:sz w:val="22"/>
          <w:szCs w:val="22"/>
        </w:rPr>
        <w:t xml:space="preserve"> </w:t>
      </w:r>
      <w:r w:rsidRPr="001D5523">
        <w:rPr>
          <w:rFonts w:ascii="Times New Roman" w:eastAsiaTheme="minorHAnsi" w:hAnsi="Times New Roman" w:cs="Times New Roman"/>
          <w:sz w:val="22"/>
          <w:szCs w:val="22"/>
        </w:rPr>
        <w:t>(for h1n</w:t>
      </w:r>
      <w:r>
        <w:rPr>
          <w:rFonts w:ascii="Times New Roman" w:eastAsiaTheme="minorHAnsi" w:hAnsi="Times New Roman" w:cs="Times New Roman"/>
          <w:sz w:val="22"/>
          <w:szCs w:val="22"/>
        </w:rPr>
        <w:t>1,</w:t>
      </w:r>
      <w:r w:rsidRPr="001D5523"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  <w:r w:rsidR="007828DC">
        <w:rPr>
          <w:rFonts w:ascii="Times New Roman" w:eastAsiaTheme="minorHAnsi" w:hAnsi="Times New Roman" w:cs="Times New Roman"/>
          <w:sz w:val="22"/>
          <w:szCs w:val="22"/>
        </w:rPr>
        <w:t xml:space="preserve">one additional file </w:t>
      </w:r>
      <w:r w:rsidRPr="001D5523">
        <w:rPr>
          <w:rFonts w:ascii="Times New Roman" w:eastAsiaTheme="minorHAnsi" w:hAnsi="Times New Roman" w:cs="Times New Roman"/>
          <w:color w:val="A020F0"/>
          <w:sz w:val="22"/>
          <w:szCs w:val="22"/>
        </w:rPr>
        <w:t>hm_h1n1_world_aligned</w:t>
      </w:r>
      <w:r>
        <w:rPr>
          <w:rFonts w:ascii="Times New Roman" w:eastAsiaTheme="minorHAnsi" w:hAnsi="Times New Roman" w:cs="Times New Roman"/>
          <w:color w:val="A020F0"/>
          <w:sz w:val="22"/>
          <w:szCs w:val="22"/>
        </w:rPr>
        <w:t>.fas</w:t>
      </w:r>
      <w:r w:rsidRPr="001D5523">
        <w:rPr>
          <w:rFonts w:ascii="Times New Roman" w:eastAsiaTheme="minorHAnsi" w:hAnsi="Times New Roman" w:cs="Times New Roman"/>
          <w:sz w:val="22"/>
          <w:szCs w:val="22"/>
        </w:rPr>
        <w:t>)</w:t>
      </w:r>
    </w:p>
    <w:p w:rsidR="00D01661" w:rsidRDefault="004A529E" w:rsidP="00D01661">
      <w:pPr>
        <w:pStyle w:val="HTMLPreformatted"/>
        <w:numPr>
          <w:ilvl w:val="0"/>
          <w:numId w:val="8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D01661">
        <w:rPr>
          <w:rFonts w:ascii="Times New Roman" w:eastAsiaTheme="minorHAnsi" w:hAnsi="Times New Roman" w:cs="Times New Roman"/>
          <w:sz w:val="22"/>
          <w:szCs w:val="22"/>
        </w:rPr>
        <w:t xml:space="preserve">Aligned Template: </w:t>
      </w:r>
      <w:proofErr w:type="spellStart"/>
      <w:r w:rsidR="001D5523" w:rsidRPr="00D01661">
        <w:rPr>
          <w:rFonts w:ascii="Times New Roman" w:eastAsiaTheme="minorHAnsi" w:hAnsi="Times New Roman" w:cs="Times New Roman"/>
          <w:color w:val="A020F0"/>
          <w:sz w:val="22"/>
          <w:szCs w:val="22"/>
        </w:rPr>
        <w:t>align_template.fas</w:t>
      </w:r>
      <w:proofErr w:type="spellEnd"/>
    </w:p>
    <w:p w:rsidR="00D01661" w:rsidRDefault="00D01661" w:rsidP="00D01661">
      <w:pPr>
        <w:pStyle w:val="HTMLPreformatted"/>
        <w:numPr>
          <w:ilvl w:val="0"/>
          <w:numId w:val="8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Theme="minorHAnsi" w:hAnsi="Times New Roman" w:cs="Times New Roman"/>
          <w:sz w:val="22"/>
          <w:szCs w:val="22"/>
        </w:rPr>
        <w:t>A</w:t>
      </w:r>
      <w:r w:rsidR="004A529E" w:rsidRPr="00D01661">
        <w:rPr>
          <w:rFonts w:ascii="Times New Roman" w:eastAsiaTheme="minorHAnsi" w:hAnsi="Times New Roman" w:cs="Times New Roman"/>
          <w:sz w:val="22"/>
          <w:szCs w:val="22"/>
        </w:rPr>
        <w:t xml:space="preserve">ligned FASTA plus Template:  </w:t>
      </w:r>
      <w:r w:rsidR="001D5523" w:rsidRPr="00D01661">
        <w:rPr>
          <w:rFonts w:ascii="Times New Roman" w:eastAsiaTheme="minorHAnsi" w:hAnsi="Times New Roman" w:cs="Times New Roman"/>
          <w:color w:val="A020F0"/>
          <w:sz w:val="22"/>
          <w:szCs w:val="22"/>
        </w:rPr>
        <w:t>hm_h3n2_noram_simple_1968_template.fas</w:t>
      </w:r>
    </w:p>
    <w:p w:rsidR="001D5523" w:rsidRPr="00D01661" w:rsidRDefault="004A529E" w:rsidP="00D01661">
      <w:pPr>
        <w:pStyle w:val="HTMLPreformatted"/>
        <w:numPr>
          <w:ilvl w:val="0"/>
          <w:numId w:val="8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D01661">
        <w:rPr>
          <w:rFonts w:ascii="Times New Roman" w:eastAsiaTheme="minorHAnsi" w:hAnsi="Times New Roman" w:cs="Times New Roman"/>
          <w:sz w:val="22"/>
          <w:szCs w:val="22"/>
        </w:rPr>
        <w:t xml:space="preserve">Truncated and gap removed Aligned FASTA plus Template:  </w:t>
      </w:r>
      <w:r w:rsidR="001D5523" w:rsidRPr="00D01661">
        <w:rPr>
          <w:rFonts w:ascii="Times New Roman" w:eastAsiaTheme="minorHAnsi" w:hAnsi="Times New Roman" w:cs="Times New Roman"/>
          <w:color w:val="A020F0"/>
          <w:sz w:val="22"/>
          <w:szCs w:val="22"/>
        </w:rPr>
        <w:t>hm_h3n2_noram_simple_1968_truncated.fas</w:t>
      </w:r>
    </w:p>
    <w:p w:rsidR="00BA6630" w:rsidRPr="00EE1DF1" w:rsidRDefault="00BA6630" w:rsidP="00BA6630">
      <w:pPr>
        <w:pStyle w:val="HTMLPreformatted"/>
        <w:ind w:left="720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:rsidR="00BA6630" w:rsidRDefault="00BA6630" w:rsidP="00EE1DF1">
      <w:pPr>
        <w:pStyle w:val="HTMLPreformatted"/>
        <w:numPr>
          <w:ilvl w:val="1"/>
          <w:numId w:val="11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Upload the FASTA sequences onto DSCR</w:t>
      </w:r>
      <w:r w:rsidR="00ED7B30"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(h3n2_noram_1968_2012/</w:t>
      </w:r>
      <w:proofErr w:type="spellStart"/>
      <w:r w:rsidR="00ED7B30"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seq_noh</w:t>
      </w:r>
      <w:proofErr w:type="spellEnd"/>
      <w:r w:rsidR="00ED7B30"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)</w:t>
      </w:r>
    </w:p>
    <w:p w:rsidR="00EE1DF1" w:rsidRPr="00EE1DF1" w:rsidRDefault="00EE1DF1" w:rsidP="00EE1DF1">
      <w:pPr>
        <w:pStyle w:val="HTMLPreformatted"/>
        <w:ind w:left="360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:rsidR="00A579AB" w:rsidRDefault="00A579AB" w:rsidP="00EE1D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need to do multiple alignment</w:t>
      </w:r>
      <w:r w:rsidR="00B536FD">
        <w:rPr>
          <w:rFonts w:ascii="Times New Roman" w:hAnsi="Times New Roman" w:cs="Times New Roman"/>
        </w:rPr>
        <w:t xml:space="preserve"> (for h1n1)</w:t>
      </w:r>
      <w:r>
        <w:rPr>
          <w:rFonts w:ascii="Times New Roman" w:hAnsi="Times New Roman" w:cs="Times New Roman"/>
        </w:rPr>
        <w:t>, use clustalw2 fast pairwise alignment to generate alignment result</w:t>
      </w:r>
      <w:r w:rsidR="009C21E3">
        <w:rPr>
          <w:rFonts w:ascii="Times New Roman" w:hAnsi="Times New Roman" w:cs="Times New Roman"/>
        </w:rPr>
        <w:t xml:space="preserve"> on </w:t>
      </w:r>
      <w:proofErr w:type="spellStart"/>
      <w:r w:rsidR="009C21E3">
        <w:rPr>
          <w:rFonts w:ascii="Times New Roman" w:hAnsi="Times New Roman" w:cs="Times New Roman"/>
        </w:rPr>
        <w:t>dscr</w:t>
      </w:r>
      <w:proofErr w:type="spellEnd"/>
      <w:r w:rsidR="009C21E3">
        <w:rPr>
          <w:rFonts w:ascii="Times New Roman" w:hAnsi="Times New Roman" w:cs="Times New Roman"/>
        </w:rPr>
        <w:t xml:space="preserve"> or use </w:t>
      </w:r>
      <w:proofErr w:type="spellStart"/>
      <w:r w:rsidR="009C21E3">
        <w:rPr>
          <w:rFonts w:ascii="Times New Roman" w:hAnsi="Times New Roman" w:cs="Times New Roman"/>
        </w:rPr>
        <w:t>bioedit</w:t>
      </w:r>
      <w:proofErr w:type="spellEnd"/>
      <w:r w:rsidR="009C21E3">
        <w:rPr>
          <w:rFonts w:ascii="Times New Roman" w:hAnsi="Times New Roman" w:cs="Times New Roman"/>
        </w:rPr>
        <w:t xml:space="preserve"> fast multiple alignment on PC</w:t>
      </w:r>
      <w:r w:rsidR="00E77AEE">
        <w:rPr>
          <w:rFonts w:ascii="Times New Roman" w:hAnsi="Times New Roman" w:cs="Times New Roman"/>
        </w:rPr>
        <w:t xml:space="preserve"> (which is preferred)</w:t>
      </w:r>
      <w:r>
        <w:rPr>
          <w:rFonts w:ascii="Times New Roman" w:hAnsi="Times New Roman" w:cs="Times New Roman"/>
        </w:rPr>
        <w:t>.</w:t>
      </w:r>
    </w:p>
    <w:p w:rsidR="00EE1DF1" w:rsidRDefault="00EE1DF1" w:rsidP="00EE1D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  <w:r w:rsidRPr="00EE1DF1">
        <w:rPr>
          <w:rFonts w:ascii="Times New Roman" w:hAnsi="Times New Roman" w:cs="Times New Roman"/>
        </w:rPr>
        <w:t xml:space="preserve"> readfasta.pl </w:t>
      </w:r>
      <w:proofErr w:type="spellStart"/>
      <w:r w:rsidRPr="00EE1DF1">
        <w:rPr>
          <w:rFonts w:ascii="Times New Roman" w:hAnsi="Times New Roman" w:cs="Times New Roman"/>
        </w:rPr>
        <w:t>fasta</w:t>
      </w:r>
      <w:proofErr w:type="spellEnd"/>
      <w:r w:rsidRPr="00EE1DF1">
        <w:rPr>
          <w:rFonts w:ascii="Times New Roman" w:hAnsi="Times New Roman" w:cs="Times New Roman"/>
        </w:rPr>
        <w:t>/protein_h1n1_ha_na_full_truncated.fas</w:t>
      </w:r>
      <w:r>
        <w:rPr>
          <w:rFonts w:ascii="Times New Roman" w:hAnsi="Times New Roman" w:cs="Times New Roman"/>
        </w:rPr>
        <w:t xml:space="preserve"> </w:t>
      </w:r>
      <w:r w:rsidR="00DD0492">
        <w:rPr>
          <w:rFonts w:ascii="Times New Roman" w:hAnsi="Times New Roman" w:cs="Times New Roman"/>
        </w:rPr>
        <w:t xml:space="preserve">(same length with template) </w:t>
      </w:r>
      <w:r w:rsidR="00AC7943">
        <w:rPr>
          <w:rFonts w:ascii="Times New Roman" w:hAnsi="Times New Roman" w:cs="Times New Roman"/>
        </w:rPr>
        <w:t>to produce separated sequence files</w:t>
      </w:r>
      <w:r w:rsidRPr="00EE1DF1">
        <w:rPr>
          <w:rFonts w:ascii="Times New Roman" w:hAnsi="Times New Roman" w:cs="Times New Roman"/>
        </w:rPr>
        <w:t xml:space="preserve"> into </w:t>
      </w:r>
      <w:proofErr w:type="spellStart"/>
      <w:r w:rsidRPr="00EE1DF1">
        <w:rPr>
          <w:rFonts w:ascii="Times New Roman" w:hAnsi="Times New Roman" w:cs="Times New Roman"/>
        </w:rPr>
        <w:t>seq</w:t>
      </w:r>
      <w:r w:rsidR="00AC7943">
        <w:rPr>
          <w:rFonts w:ascii="Times New Roman" w:hAnsi="Times New Roman" w:cs="Times New Roman"/>
        </w:rPr>
        <w:t>_noh</w:t>
      </w:r>
      <w:proofErr w:type="spellEnd"/>
      <w:r w:rsidRPr="00EE1DF1">
        <w:rPr>
          <w:rFonts w:ascii="Times New Roman" w:hAnsi="Times New Roman" w:cs="Times New Roman"/>
        </w:rPr>
        <w:t>/</w:t>
      </w:r>
    </w:p>
    <w:p w:rsidR="00AC7943" w:rsidRPr="00EE1DF1" w:rsidRDefault="00AC7943" w:rsidP="00EE1D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template H3.pdb into </w:t>
      </w:r>
      <w:proofErr w:type="spellStart"/>
      <w:r>
        <w:rPr>
          <w:rFonts w:ascii="Times New Roman" w:hAnsi="Times New Roman" w:cs="Times New Roman"/>
        </w:rPr>
        <w:t>seq_noh</w:t>
      </w:r>
      <w:proofErr w:type="spellEnd"/>
      <w:r>
        <w:rPr>
          <w:rFonts w:ascii="Times New Roman" w:hAnsi="Times New Roman" w:cs="Times New Roman"/>
        </w:rPr>
        <w:t>/.</w:t>
      </w:r>
    </w:p>
    <w:p w:rsidR="00BA6630" w:rsidRDefault="00EE1DF1" w:rsidP="00BA6630">
      <w:pPr>
        <w:pStyle w:val="HTMLPreformatted"/>
        <w:numPr>
          <w:ilvl w:val="0"/>
          <w:numId w:val="7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Run job/</w:t>
      </w:r>
      <w:proofErr w:type="spellStart"/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run_sidechain.job</w:t>
      </w:r>
      <w:proofErr w:type="spellEnd"/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 w:rsidR="00DE3879">
        <w:rPr>
          <w:rFonts w:ascii="Times New Roman" w:eastAsia="Arial" w:hAnsi="Times New Roman" w:cs="Times New Roman"/>
          <w:color w:val="000000"/>
          <w:sz w:val="22"/>
          <w:szCs w:val="22"/>
        </w:rPr>
        <w:t>(make sure –h is included</w:t>
      </w:r>
      <w:r w:rsidR="00BB79FE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so PDB file won’t include hydrogen atoms</w:t>
      </w:r>
      <w:bookmarkStart w:id="9" w:name="_GoBack"/>
      <w:bookmarkEnd w:id="9"/>
      <w:r w:rsidR="00DE3879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) </w:t>
      </w:r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to generate </w:t>
      </w:r>
      <w:proofErr w:type="spellStart"/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pdb</w:t>
      </w:r>
      <w:proofErr w:type="spellEnd"/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files </w:t>
      </w:r>
      <w:r w:rsidR="00BA6630"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Predict side Change</w:t>
      </w:r>
      <w:r w:rsidR="00C60C24"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-&gt; </w:t>
      </w:r>
      <w:proofErr w:type="spellStart"/>
      <w:r w:rsidR="00C60C24"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pdb</w:t>
      </w:r>
      <w:proofErr w:type="spellEnd"/>
      <w:r w:rsidR="00C60C24"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files</w:t>
      </w:r>
      <w:r w:rsidR="00BA6630"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.</w:t>
      </w:r>
    </w:p>
    <w:p w:rsidR="001257E5" w:rsidRPr="00EE1DF1" w:rsidRDefault="001257E5" w:rsidP="00BA6630">
      <w:pPr>
        <w:pStyle w:val="HTMLPreformatted"/>
        <w:numPr>
          <w:ilvl w:val="0"/>
          <w:numId w:val="7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Copy </w:t>
      </w:r>
      <w:proofErr w:type="spellStart"/>
      <w:r>
        <w:rPr>
          <w:rFonts w:ascii="Times New Roman" w:eastAsia="Arial" w:hAnsi="Times New Roman" w:cs="Times New Roman"/>
          <w:color w:val="000000"/>
          <w:sz w:val="22"/>
          <w:szCs w:val="22"/>
        </w:rPr>
        <w:t>pdb</w:t>
      </w:r>
      <w:proofErr w:type="spellEnd"/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files into </w:t>
      </w:r>
      <w:proofErr w:type="spellStart"/>
      <w:r>
        <w:rPr>
          <w:rFonts w:ascii="Times New Roman" w:eastAsia="Arial" w:hAnsi="Times New Roman" w:cs="Times New Roman"/>
          <w:color w:val="000000"/>
          <w:sz w:val="22"/>
          <w:szCs w:val="22"/>
        </w:rPr>
        <w:t>seq_noh</w:t>
      </w:r>
      <w:proofErr w:type="spellEnd"/>
      <w:r>
        <w:rPr>
          <w:rFonts w:ascii="Times New Roman" w:eastAsia="Arial" w:hAnsi="Times New Roman" w:cs="Times New Roman"/>
          <w:color w:val="000000"/>
          <w:sz w:val="22"/>
          <w:szCs w:val="22"/>
        </w:rPr>
        <w:t>/</w:t>
      </w:r>
      <w:proofErr w:type="spellStart"/>
      <w:r>
        <w:rPr>
          <w:rFonts w:ascii="Times New Roman" w:eastAsia="Arial" w:hAnsi="Times New Roman" w:cs="Times New Roman"/>
          <w:color w:val="000000"/>
          <w:sz w:val="22"/>
          <w:szCs w:val="22"/>
        </w:rPr>
        <w:t>pdb</w:t>
      </w:r>
      <w:proofErr w:type="spellEnd"/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/. </w:t>
      </w:r>
    </w:p>
    <w:p w:rsidR="00C60C24" w:rsidRDefault="00EE1DF1" w:rsidP="00BA6630">
      <w:pPr>
        <w:pStyle w:val="HTMLPreformatted"/>
        <w:numPr>
          <w:ilvl w:val="0"/>
          <w:numId w:val="7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>R</w:t>
      </w:r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un job/</w:t>
      </w:r>
      <w:proofErr w:type="spellStart"/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run_binding.job</w:t>
      </w:r>
      <w:proofErr w:type="spellEnd"/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to generate the binding score in </w:t>
      </w:r>
      <w:proofErr w:type="spellStart"/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>scr</w:t>
      </w:r>
      <w:proofErr w:type="spellEnd"/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files</w:t>
      </w:r>
      <w:r>
        <w:rPr>
          <w:rFonts w:ascii="Times New Roman" w:eastAsia="Arial" w:hAnsi="Times New Roman" w:cs="Times New Roman"/>
          <w:color w:val="000000"/>
          <w:sz w:val="22"/>
          <w:szCs w:val="22"/>
        </w:rPr>
        <w:t>.</w:t>
      </w:r>
    </w:p>
    <w:p w:rsidR="002C04B2" w:rsidRDefault="002C04B2" w:rsidP="00BA6630">
      <w:pPr>
        <w:pStyle w:val="HTMLPreformatted"/>
        <w:numPr>
          <w:ilvl w:val="0"/>
          <w:numId w:val="7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Copy </w:t>
      </w:r>
      <w:proofErr w:type="spellStart"/>
      <w:r>
        <w:rPr>
          <w:rFonts w:ascii="Times New Roman" w:eastAsia="Arial" w:hAnsi="Times New Roman" w:cs="Times New Roman"/>
          <w:color w:val="000000"/>
          <w:sz w:val="22"/>
          <w:szCs w:val="22"/>
        </w:rPr>
        <w:t>scr</w:t>
      </w:r>
      <w:proofErr w:type="spellEnd"/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files into </w:t>
      </w:r>
      <w:proofErr w:type="spellStart"/>
      <w:r>
        <w:rPr>
          <w:rFonts w:ascii="Times New Roman" w:eastAsia="Arial" w:hAnsi="Times New Roman" w:cs="Times New Roman"/>
          <w:color w:val="000000"/>
          <w:sz w:val="22"/>
          <w:szCs w:val="22"/>
        </w:rPr>
        <w:t>seq_noh</w:t>
      </w:r>
      <w:proofErr w:type="spellEnd"/>
      <w:r>
        <w:rPr>
          <w:rFonts w:ascii="Times New Roman" w:eastAsia="Arial" w:hAnsi="Times New Roman" w:cs="Times New Roman"/>
          <w:color w:val="000000"/>
          <w:sz w:val="22"/>
          <w:szCs w:val="22"/>
        </w:rPr>
        <w:t>/</w:t>
      </w:r>
      <w:proofErr w:type="spellStart"/>
      <w:r>
        <w:rPr>
          <w:rFonts w:ascii="Times New Roman" w:eastAsia="Arial" w:hAnsi="Times New Roman" w:cs="Times New Roman"/>
          <w:color w:val="000000"/>
          <w:sz w:val="22"/>
          <w:szCs w:val="22"/>
        </w:rPr>
        <w:t>scr</w:t>
      </w:r>
      <w:proofErr w:type="spellEnd"/>
      <w:r>
        <w:rPr>
          <w:rFonts w:ascii="Times New Roman" w:eastAsia="Arial" w:hAnsi="Times New Roman" w:cs="Times New Roman"/>
          <w:color w:val="000000"/>
          <w:sz w:val="22"/>
          <w:szCs w:val="22"/>
        </w:rPr>
        <w:t>/.</w:t>
      </w:r>
    </w:p>
    <w:p w:rsidR="00EE1DF1" w:rsidRPr="00EE1DF1" w:rsidRDefault="00EE1DF1" w:rsidP="00EE1DF1">
      <w:pPr>
        <w:pStyle w:val="HTMLPreformatted"/>
        <w:numPr>
          <w:ilvl w:val="0"/>
          <w:numId w:val="7"/>
        </w:num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Run parsescore.pl to extract accession and binding score into formatted files. </w:t>
      </w:r>
      <w:proofErr w:type="gramStart"/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Use </w:t>
      </w:r>
      <w:r>
        <w:rPr>
          <w:rFonts w:ascii="Times New Roman" w:eastAsia="Arial" w:hAnsi="Times New Roman" w:cs="Times New Roman"/>
          <w:color w:val="000000"/>
          <w:sz w:val="22"/>
          <w:szCs w:val="22"/>
        </w:rPr>
        <w:t>excel</w:t>
      </w:r>
      <w:proofErr w:type="gramEnd"/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to parse into a </w:t>
      </w:r>
      <w:r w:rsidRPr="00EE1DF1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csv file. </w:t>
      </w:r>
    </w:p>
    <w:p w:rsidR="00EE1DF1" w:rsidRPr="00EE1DF1" w:rsidRDefault="00EE1DF1" w:rsidP="00EE1D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E1DF1">
        <w:rPr>
          <w:rFonts w:ascii="Times New Roman" w:hAnsi="Times New Roman" w:cs="Times New Roman"/>
        </w:rPr>
        <w:t>opy the score file into mat folder in project '</w:t>
      </w:r>
      <w:proofErr w:type="spellStart"/>
      <w:r w:rsidRPr="00EE1DF1">
        <w:rPr>
          <w:rFonts w:ascii="Times New Roman" w:hAnsi="Times New Roman" w:cs="Times New Roman"/>
        </w:rPr>
        <w:t>netcharge</w:t>
      </w:r>
      <w:proofErr w:type="spellEnd"/>
      <w:r w:rsidRPr="00EE1DF1">
        <w:rPr>
          <w:rFonts w:ascii="Times New Roman" w:hAnsi="Times New Roman" w:cs="Times New Roman"/>
        </w:rPr>
        <w:t>'</w:t>
      </w:r>
    </w:p>
    <w:p w:rsidR="001D5523" w:rsidRPr="000F5A1A" w:rsidRDefault="001D5523" w:rsidP="001D5523">
      <w:pPr>
        <w:pStyle w:val="HTMLPreformatted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:rsidR="000E3F5F" w:rsidRPr="000E3F5F" w:rsidRDefault="00C60C24" w:rsidP="000E3F5F">
      <w:pPr>
        <w:pStyle w:val="HTMLPreformatted"/>
      </w:pPr>
      <w:r>
        <w:t xml:space="preserve">Note: Use </w:t>
      </w:r>
      <w:r w:rsidR="000E3F5F" w:rsidRPr="000E3F5F">
        <w:t>-h option to not adding</w:t>
      </w:r>
      <w:r w:rsidR="000E3F5F">
        <w:t xml:space="preserve"> </w:t>
      </w:r>
      <w:r w:rsidR="000E3F5F" w:rsidRPr="000E3F5F">
        <w:rPr>
          <w:rFonts w:ascii="Times New Roman" w:hAnsi="Times New Roman" w:cs="Times New Roman"/>
          <w:sz w:val="24"/>
          <w:szCs w:val="24"/>
        </w:rPr>
        <w:t>hydrogen atoms</w:t>
      </w:r>
    </w:p>
    <w:p w:rsidR="000E3F5F" w:rsidRDefault="00C60C24">
      <w:pPr>
        <w:spacing w:after="200"/>
      </w:pPr>
      <w:r>
        <w:t xml:space="preserve">Store results in </w:t>
      </w:r>
      <w:proofErr w:type="spellStart"/>
      <w:r>
        <w:t>seq_noh</w:t>
      </w:r>
      <w:proofErr w:type="spellEnd"/>
      <w:r>
        <w:t xml:space="preserve"> (</w:t>
      </w:r>
      <w:proofErr w:type="spellStart"/>
      <w:proofErr w:type="gramStart"/>
      <w:r>
        <w:t>noh</w:t>
      </w:r>
      <w:proofErr w:type="spellEnd"/>
      <w:proofErr w:type="gramEnd"/>
      <w:r>
        <w:t xml:space="preserve"> means</w:t>
      </w:r>
      <w:r w:rsidR="000E3F5F">
        <w:t xml:space="preserve"> no hydrogen</w:t>
      </w:r>
      <w:r>
        <w:t xml:space="preserve"> added</w:t>
      </w:r>
      <w:r w:rsidR="000E3F5F">
        <w:t>)</w:t>
      </w:r>
    </w:p>
    <w:p w:rsidR="00130DC6" w:rsidRDefault="00446C69">
      <w:pPr>
        <w:spacing w:after="200"/>
      </w:pPr>
      <w:r>
        <w:lastRenderedPageBreak/>
        <w:t xml:space="preserve">Output: Binding Score, </w:t>
      </w:r>
      <w:r w:rsidRPr="00446C69">
        <w:t>h3n2_noram_bding.txt</w:t>
      </w:r>
    </w:p>
    <w:p w:rsidR="00E845D0" w:rsidRDefault="00E845D0" w:rsidP="00E845D0">
      <w:pPr>
        <w:spacing w:after="200"/>
      </w:pPr>
    </w:p>
    <w:p w:rsidR="00E845D0" w:rsidRDefault="00E845D0" w:rsidP="00E845D0">
      <w:pPr>
        <w:spacing w:after="200"/>
      </w:pPr>
    </w:p>
    <w:p w:rsidR="00E845D0" w:rsidRDefault="00E845D0" w:rsidP="00E845D0">
      <w:pPr>
        <w:spacing w:after="200"/>
      </w:pPr>
    </w:p>
    <w:p w:rsidR="00E845D0" w:rsidRDefault="00E845D0" w:rsidP="00E845D0">
      <w:pPr>
        <w:spacing w:after="200"/>
      </w:pPr>
    </w:p>
    <w:p w:rsidR="00E845D0" w:rsidRDefault="00E845D0" w:rsidP="00E845D0">
      <w:pPr>
        <w:spacing w:after="200"/>
      </w:pPr>
    </w:p>
    <w:p w:rsidR="00E845D0" w:rsidRDefault="00E845D0" w:rsidP="00E845D0">
      <w:pPr>
        <w:spacing w:after="200"/>
      </w:pPr>
      <w:r>
        <w:t>Jul 26, 2013</w:t>
      </w:r>
    </w:p>
    <w:p w:rsidR="00E845D0" w:rsidRDefault="00E845D0" w:rsidP="00E845D0">
      <w:pPr>
        <w:spacing w:after="200"/>
      </w:pPr>
    </w:p>
    <w:p w:rsidR="00E845D0" w:rsidRDefault="00046F4E" w:rsidP="00E845D0">
      <w:pPr>
        <w:pStyle w:val="ListParagraph"/>
        <w:numPr>
          <w:ilvl w:val="1"/>
          <w:numId w:val="12"/>
        </w:numPr>
        <w:spacing w:after="200"/>
      </w:pPr>
      <w:r>
        <w:t xml:space="preserve">(Option) To build binding score for ancestral nodes, use </w:t>
      </w:r>
      <w:proofErr w:type="spellStart"/>
      <w:r w:rsidRPr="00046F4E">
        <w:t>ancestral_sequences.prot.fas</w:t>
      </w:r>
      <w:proofErr w:type="spellEnd"/>
      <w:r>
        <w:t xml:space="preserve"> from </w:t>
      </w:r>
      <w:proofErr w:type="spellStart"/>
      <w:r>
        <w:t>Mparsetree</w:t>
      </w:r>
      <w:proofErr w:type="spellEnd"/>
      <w:r>
        <w:t>. Use MEGA to align and truncate with template. Obtain binding score as ‘h3n2_ny_1993_2005.bsc’. The ID is sequentially assigned from 1 to total nodes.</w:t>
      </w:r>
      <w:r w:rsidR="00BD5DC0">
        <w:t xml:space="preserve"> </w:t>
      </w:r>
      <w:proofErr w:type="gramStart"/>
      <w:r w:rsidR="00BD5DC0">
        <w:t>Use excel</w:t>
      </w:r>
      <w:proofErr w:type="gramEnd"/>
      <w:r w:rsidR="00BD5DC0">
        <w:t xml:space="preserve"> to extract data and save ‘h3n2_ny_binding_n1371.csv’ into </w:t>
      </w:r>
      <w:proofErr w:type="spellStart"/>
      <w:r w:rsidR="00BD5DC0">
        <w:t>Mparsetree</w:t>
      </w:r>
      <w:proofErr w:type="spellEnd"/>
      <w:r w:rsidR="00BD5DC0">
        <w:t>.</w:t>
      </w:r>
    </w:p>
    <w:p w:rsidR="00E845D0" w:rsidRDefault="00E845D0" w:rsidP="00E845D0">
      <w:pPr>
        <w:pStyle w:val="ListParagraph"/>
        <w:spacing w:after="200"/>
        <w:ind w:left="360"/>
      </w:pPr>
    </w:p>
    <w:p w:rsidR="00DD518A" w:rsidRDefault="004141A8" w:rsidP="00DD518A">
      <w:pPr>
        <w:pStyle w:val="ListParagraph"/>
        <w:numPr>
          <w:ilvl w:val="1"/>
          <w:numId w:val="12"/>
        </w:numPr>
        <w:spacing w:after="200"/>
      </w:pPr>
      <w:r>
        <w:t xml:space="preserve">Create </w:t>
      </w:r>
      <w:proofErr w:type="spellStart"/>
      <w:r>
        <w:t>binding_txt</w:t>
      </w:r>
      <w:proofErr w:type="spellEnd"/>
      <w:r>
        <w:t xml:space="preserve"> for tree nodes</w:t>
      </w:r>
      <w:r w:rsidR="00E845D0">
        <w:t xml:space="preserve"> (</w:t>
      </w:r>
      <w:r w:rsidR="00E845D0" w:rsidRPr="00E845D0">
        <w:t>main_binding_dist('ancestor_20130713/hm_h3n2_ny_charge_1993.mat','ancestor_20130713/h3n2_ny_binding_n1371.csv','</w:t>
      </w:r>
      <w:r w:rsidR="00DD518A">
        <w:t>ancestor_20130713/hm_h3n2_ny_binding_1993.mat</w:t>
      </w:r>
      <w:r w:rsidR="00E845D0" w:rsidRPr="00E845D0">
        <w:t>')</w:t>
      </w:r>
    </w:p>
    <w:p w:rsidR="00DD518A" w:rsidRDefault="00DD518A" w:rsidP="00DD518A">
      <w:pPr>
        <w:pStyle w:val="ListParagraph"/>
      </w:pPr>
    </w:p>
    <w:p w:rsidR="004141A8" w:rsidRDefault="004141A8" w:rsidP="00DD518A">
      <w:pPr>
        <w:pStyle w:val="ListParagraph"/>
        <w:numPr>
          <w:ilvl w:val="1"/>
          <w:numId w:val="12"/>
        </w:numPr>
        <w:spacing w:after="200"/>
      </w:pPr>
      <w:r>
        <w:t>Annotate binding score on the tree</w:t>
      </w:r>
    </w:p>
    <w:p w:rsidR="004141A8" w:rsidRDefault="004141A8" w:rsidP="004141A8">
      <w:pPr>
        <w:pStyle w:val="ListParagraph"/>
        <w:spacing w:after="200"/>
        <w:ind w:left="360"/>
      </w:pPr>
      <w:proofErr w:type="spellStart"/>
      <w:r w:rsidRPr="004141A8">
        <w:t>annotate_tree_binding</w:t>
      </w:r>
      <w:r>
        <w:t>.m</w:t>
      </w:r>
      <w:proofErr w:type="spellEnd"/>
    </w:p>
    <w:p w:rsidR="004141A8" w:rsidRDefault="004141A8" w:rsidP="004141A8">
      <w:pPr>
        <w:pStyle w:val="ListParagraph"/>
        <w:spacing w:after="200"/>
        <w:ind w:left="360"/>
      </w:pPr>
    </w:p>
    <w:p w:rsidR="004141A8" w:rsidRDefault="004141A8" w:rsidP="004141A8">
      <w:pPr>
        <w:pStyle w:val="ListParagraph"/>
        <w:spacing w:after="200"/>
        <w:ind w:left="360"/>
      </w:pPr>
      <w:r>
        <w:t>Plot binding score by time</w:t>
      </w:r>
    </w:p>
    <w:p w:rsidR="004141A8" w:rsidRDefault="004141A8" w:rsidP="004141A8">
      <w:pPr>
        <w:pStyle w:val="ListParagraph"/>
        <w:spacing w:after="200"/>
        <w:ind w:left="360"/>
      </w:pPr>
      <w:proofErr w:type="spellStart"/>
      <w:r w:rsidRPr="004141A8">
        <w:t>plotBindingByTime</w:t>
      </w:r>
      <w:r>
        <w:t>.m</w:t>
      </w:r>
      <w:proofErr w:type="spellEnd"/>
    </w:p>
    <w:p w:rsidR="008E435D" w:rsidRDefault="008E435D" w:rsidP="004141A8">
      <w:pPr>
        <w:pStyle w:val="ListParagraph"/>
        <w:spacing w:after="200"/>
        <w:ind w:left="360"/>
      </w:pPr>
    </w:p>
    <w:p w:rsidR="008E435D" w:rsidRDefault="008E435D" w:rsidP="008E43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GB"/>
        </w:rPr>
      </w:pPr>
      <w:proofErr w:type="gramStart"/>
      <w:r>
        <w:rPr>
          <w:rFonts w:ascii="Courier New" w:eastAsiaTheme="minorHAnsi" w:hAnsi="Courier New" w:cs="Courier New"/>
          <w:sz w:val="30"/>
          <w:szCs w:val="30"/>
          <w:lang w:val="en-GB"/>
        </w:rPr>
        <w:t>pairs</w:t>
      </w:r>
      <w:proofErr w:type="gramEnd"/>
      <w:r>
        <w:rPr>
          <w:rFonts w:ascii="Courier New" w:eastAsiaTheme="minorHAnsi" w:hAnsi="Courier New" w:cs="Courier New"/>
          <w:sz w:val="30"/>
          <w:szCs w:val="30"/>
          <w:lang w:val="en-GB"/>
        </w:rPr>
        <w:t xml:space="preserve"> = string2pairs(</w:t>
      </w:r>
      <w:r>
        <w:rPr>
          <w:rFonts w:ascii="Courier New" w:eastAsiaTheme="minorHAnsi" w:hAnsi="Courier New" w:cs="Courier New"/>
          <w:color w:val="A020F0"/>
          <w:sz w:val="30"/>
          <w:szCs w:val="30"/>
          <w:lang w:val="en-GB"/>
        </w:rPr>
        <w:t>'dat/ancestor_20130713/hm_h3n2_ny_dna_beast_1993.topo.nw.mcc.(time).trees'</w:t>
      </w:r>
      <w:r>
        <w:rPr>
          <w:rFonts w:ascii="Courier New" w:eastAsiaTheme="minorHAnsi" w:hAnsi="Courier New" w:cs="Courier New"/>
          <w:sz w:val="30"/>
          <w:szCs w:val="30"/>
          <w:lang w:val="en-GB"/>
        </w:rPr>
        <w:t>,n_tips);</w:t>
      </w:r>
    </w:p>
    <w:p w:rsidR="008E435D" w:rsidRDefault="008E435D" w:rsidP="008E43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GB"/>
        </w:rPr>
      </w:pPr>
      <w:proofErr w:type="gramStart"/>
      <w:r>
        <w:rPr>
          <w:rFonts w:ascii="Courier New" w:eastAsiaTheme="minorHAnsi" w:hAnsi="Courier New" w:cs="Courier New"/>
          <w:sz w:val="30"/>
          <w:szCs w:val="30"/>
          <w:lang w:val="en-GB"/>
        </w:rPr>
        <w:t>load(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30"/>
          <w:szCs w:val="30"/>
          <w:lang w:val="en-GB"/>
        </w:rPr>
        <w:t>dat</w:t>
      </w:r>
      <w:proofErr w:type="spellEnd"/>
      <w:r>
        <w:rPr>
          <w:rFonts w:ascii="Courier New" w:eastAsiaTheme="minorHAnsi" w:hAnsi="Courier New" w:cs="Courier New"/>
          <w:color w:val="A020F0"/>
          <w:sz w:val="30"/>
          <w:szCs w:val="30"/>
          <w:lang w:val="en-GB"/>
        </w:rPr>
        <w:t>/ancestor_20130713/hm_h3n2_ny_charge_1993_2006.mat'</w:t>
      </w:r>
      <w:r>
        <w:rPr>
          <w:rFonts w:ascii="Courier New" w:eastAsiaTheme="minorHAnsi" w:hAnsi="Courier New" w:cs="Courier New"/>
          <w:sz w:val="30"/>
          <w:szCs w:val="30"/>
          <w:lang w:val="en-GB"/>
        </w:rPr>
        <w:t>);</w:t>
      </w:r>
    </w:p>
    <w:p w:rsidR="008E435D" w:rsidRDefault="008E435D" w:rsidP="008E43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GB"/>
        </w:rPr>
      </w:pPr>
      <w:proofErr w:type="gramStart"/>
      <w:r>
        <w:rPr>
          <w:rFonts w:ascii="Courier New" w:eastAsiaTheme="minorHAnsi" w:hAnsi="Courier New" w:cs="Courier New"/>
          <w:sz w:val="30"/>
          <w:szCs w:val="30"/>
          <w:lang w:val="en-GB"/>
        </w:rPr>
        <w:t>load(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  <w:lang w:val="en-GB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30"/>
          <w:szCs w:val="30"/>
          <w:lang w:val="en-GB"/>
        </w:rPr>
        <w:t>dat</w:t>
      </w:r>
      <w:proofErr w:type="spellEnd"/>
      <w:r>
        <w:rPr>
          <w:rFonts w:ascii="Courier New" w:eastAsiaTheme="minorHAnsi" w:hAnsi="Courier New" w:cs="Courier New"/>
          <w:color w:val="A020F0"/>
          <w:sz w:val="30"/>
          <w:szCs w:val="30"/>
          <w:lang w:val="en-GB"/>
        </w:rPr>
        <w:t>/ancestor_20130713/</w:t>
      </w:r>
      <w:proofErr w:type="spellStart"/>
      <w:r>
        <w:rPr>
          <w:rFonts w:ascii="Courier New" w:eastAsiaTheme="minorHAnsi" w:hAnsi="Courier New" w:cs="Courier New"/>
          <w:color w:val="A020F0"/>
          <w:sz w:val="30"/>
          <w:szCs w:val="30"/>
          <w:lang w:val="en-GB"/>
        </w:rPr>
        <w:t>newick_elements.mat</w:t>
      </w:r>
      <w:proofErr w:type="spellEnd"/>
      <w:r>
        <w:rPr>
          <w:rFonts w:ascii="Courier New" w:eastAsiaTheme="minorHAnsi" w:hAnsi="Courier New" w:cs="Courier New"/>
          <w:color w:val="A020F0"/>
          <w:sz w:val="30"/>
          <w:szCs w:val="30"/>
          <w:lang w:val="en-GB"/>
        </w:rPr>
        <w:t>'</w:t>
      </w:r>
      <w:r>
        <w:rPr>
          <w:rFonts w:ascii="Courier New" w:eastAsiaTheme="minorHAnsi" w:hAnsi="Courier New" w:cs="Courier New"/>
          <w:sz w:val="30"/>
          <w:szCs w:val="30"/>
          <w:lang w:val="en-GB"/>
        </w:rPr>
        <w:t>);</w:t>
      </w:r>
    </w:p>
    <w:p w:rsidR="008E435D" w:rsidRDefault="008E435D" w:rsidP="00AD211A">
      <w:pPr>
        <w:spacing w:after="200"/>
      </w:pPr>
    </w:p>
    <w:p w:rsidR="00AD211A" w:rsidRDefault="00AD211A" w:rsidP="00AD211A">
      <w:pPr>
        <w:spacing w:after="200"/>
      </w:pPr>
    </w:p>
    <w:p w:rsidR="0003620F" w:rsidRDefault="0003620F" w:rsidP="00AD211A">
      <w:pPr>
        <w:spacing w:after="200"/>
      </w:pPr>
    </w:p>
    <w:p w:rsidR="0003620F" w:rsidRDefault="0003620F" w:rsidP="00AD211A">
      <w:pPr>
        <w:spacing w:after="200"/>
      </w:pPr>
    </w:p>
    <w:p w:rsidR="0003620F" w:rsidRDefault="0003620F" w:rsidP="00AD211A">
      <w:pPr>
        <w:spacing w:after="200"/>
      </w:pPr>
    </w:p>
    <w:p w:rsidR="0003620F" w:rsidRDefault="0003620F" w:rsidP="00AD211A">
      <w:pPr>
        <w:spacing w:after="200"/>
      </w:pPr>
    </w:p>
    <w:p w:rsidR="00AD211A" w:rsidRDefault="00AD211A" w:rsidP="00AD211A">
      <w:pPr>
        <w:spacing w:after="200"/>
      </w:pPr>
      <w:r>
        <w:t>For simulated tree, there are three objects, b, d and names.</w:t>
      </w:r>
    </w:p>
    <w:p w:rsidR="0003620F" w:rsidRDefault="0003620F" w:rsidP="00AD211A">
      <w:pPr>
        <w:spacing w:after="200"/>
      </w:pPr>
      <w:r>
        <w:t>Extract binding score from names into binding scores array.</w:t>
      </w:r>
    </w:p>
    <w:p w:rsidR="00F00D46" w:rsidRDefault="00AD211A" w:rsidP="00AD211A">
      <w:pPr>
        <w:spacing w:after="200"/>
      </w:pPr>
      <w:r>
        <w:t xml:space="preserve">How to use b and d to reconstruct </w:t>
      </w:r>
      <w:r w:rsidR="00F00D46">
        <w:t>tree?</w:t>
      </w:r>
    </w:p>
    <w:p w:rsidR="00F00D46" w:rsidRPr="00F00D46" w:rsidRDefault="00F00D46" w:rsidP="00F00D46">
      <w:pPr>
        <w:spacing w:after="200"/>
      </w:pPr>
      <w:proofErr w:type="gramStart"/>
      <w:r>
        <w:t xml:space="preserve">After I have tree use </w:t>
      </w:r>
      <w:r w:rsidRPr="00F00D46">
        <w:t>string2pairs</w:t>
      </w:r>
      <w:r>
        <w:t xml:space="preserve"> to generate pairs.</w:t>
      </w:r>
      <w:proofErr w:type="gramEnd"/>
    </w:p>
    <w:p w:rsidR="00AD211A" w:rsidRDefault="00F00D46" w:rsidP="00AD211A">
      <w:pPr>
        <w:spacing w:after="200"/>
      </w:pPr>
      <w:r>
        <w:t xml:space="preserve">Use both pairs and binding scores array to create </w:t>
      </w:r>
      <w:proofErr w:type="spellStart"/>
      <w:r>
        <w:t>bindingbytime</w:t>
      </w:r>
      <w:proofErr w:type="spellEnd"/>
      <w:r>
        <w:t>.</w:t>
      </w:r>
    </w:p>
    <w:p w:rsidR="0003620F" w:rsidRDefault="0003620F" w:rsidP="00AD211A">
      <w:pPr>
        <w:spacing w:after="200"/>
      </w:pPr>
      <w:r>
        <w:t xml:space="preserve">Check how to create tree from b and d. </w:t>
      </w:r>
      <w:hyperlink r:id="rId10" w:history="1">
        <w:r w:rsidR="00F00D46" w:rsidRPr="00C873B3">
          <w:rPr>
            <w:rStyle w:val="Hyperlink"/>
          </w:rPr>
          <w:t>http://www.mathworks.co.uk/help/bioinfo/ref/phytree.html</w:t>
        </w:r>
      </w:hyperlink>
    </w:p>
    <w:p w:rsidR="00F00D46" w:rsidRDefault="00F00D46" w:rsidP="00AD211A">
      <w:pPr>
        <w:spacing w:after="200"/>
      </w:pPr>
      <w:r>
        <w:t>(</w:t>
      </w:r>
      <w:proofErr w:type="gramStart"/>
      <w:r>
        <w:t>code</w:t>
      </w:r>
      <w:proofErr w:type="gramEnd"/>
      <w:r>
        <w:t xml:space="preserve">: </w:t>
      </w:r>
      <w:r w:rsidRPr="00F00D46">
        <w:t>Projects\BindingAnal\ParseTree\mat\Mparsetree</w:t>
      </w:r>
      <w:r>
        <w:t>\plotNetchargeByTime.m)</w:t>
      </w:r>
    </w:p>
    <w:p w:rsidR="00AA1A70" w:rsidRDefault="00AA1A70" w:rsidP="00E17EC7">
      <w:pPr>
        <w:pStyle w:val="ListParagraph"/>
        <w:numPr>
          <w:ilvl w:val="0"/>
          <w:numId w:val="17"/>
        </w:numPr>
        <w:spacing w:after="200"/>
      </w:pPr>
      <w:r>
        <w:t>Replace negative values in d to be 0.01</w:t>
      </w:r>
      <w:r w:rsidR="00E17EC7">
        <w:t xml:space="preserve">, </w:t>
      </w:r>
      <w:r w:rsidR="00E17EC7" w:rsidRPr="00E17EC7">
        <w:t>d(find(d&lt;0))=0.01</w:t>
      </w:r>
    </w:p>
    <w:p w:rsidR="00AA1A70" w:rsidRDefault="00AA1A70" w:rsidP="00AA1A70">
      <w:pPr>
        <w:pStyle w:val="ListParagraph"/>
        <w:numPr>
          <w:ilvl w:val="0"/>
          <w:numId w:val="17"/>
        </w:numPr>
        <w:spacing w:after="200"/>
      </w:pPr>
      <w:r w:rsidRPr="00AA1A70">
        <w:t xml:space="preserve">Tree = </w:t>
      </w:r>
      <w:proofErr w:type="spellStart"/>
      <w:r w:rsidRPr="00AA1A70">
        <w:t>phytree</w:t>
      </w:r>
      <w:proofErr w:type="spellEnd"/>
      <w:r w:rsidRPr="00AA1A70">
        <w:t>(</w:t>
      </w:r>
      <w:proofErr w:type="spellStart"/>
      <w:r w:rsidRPr="00AA1A70">
        <w:t>b,d</w:t>
      </w:r>
      <w:proofErr w:type="spellEnd"/>
      <w:r w:rsidRPr="00AA1A70">
        <w:t>)</w:t>
      </w:r>
    </w:p>
    <w:p w:rsidR="00B90093" w:rsidRDefault="00AA1A70" w:rsidP="00AA1A70">
      <w:pPr>
        <w:pStyle w:val="ListParagraph"/>
        <w:numPr>
          <w:ilvl w:val="0"/>
          <w:numId w:val="17"/>
        </w:numPr>
        <w:spacing w:after="200"/>
      </w:pPr>
      <w:r w:rsidRPr="00AA1A70">
        <w:t xml:space="preserve">String = </w:t>
      </w:r>
      <w:proofErr w:type="spellStart"/>
      <w:r w:rsidRPr="00AA1A70">
        <w:t>getnewickstr</w:t>
      </w:r>
      <w:proofErr w:type="spellEnd"/>
      <w:r w:rsidRPr="00AA1A70">
        <w:t>(Tree, 'Distances', false, '</w:t>
      </w:r>
      <w:proofErr w:type="spellStart"/>
      <w:r w:rsidRPr="00AA1A70">
        <w:t>BranchNames</w:t>
      </w:r>
      <w:proofErr w:type="spellEnd"/>
      <w:r w:rsidRPr="00AA1A70">
        <w:t>', false)</w:t>
      </w:r>
    </w:p>
    <w:p w:rsidR="00AA1A70" w:rsidRDefault="00AA1A70" w:rsidP="00AA1A70">
      <w:pPr>
        <w:pStyle w:val="ListParagraph"/>
        <w:numPr>
          <w:ilvl w:val="0"/>
          <w:numId w:val="17"/>
        </w:numPr>
        <w:spacing w:after="200"/>
      </w:pPr>
      <w:r>
        <w:t xml:space="preserve">Copy to </w:t>
      </w:r>
      <w:proofErr w:type="spellStart"/>
      <w:r>
        <w:t>nodpad</w:t>
      </w:r>
      <w:proofErr w:type="spellEnd"/>
      <w:r>
        <w:t xml:space="preserve">+ and replace all the Leaf </w:t>
      </w:r>
      <w:proofErr w:type="spellStart"/>
      <w:r>
        <w:t>smbol</w:t>
      </w:r>
      <w:proofErr w:type="spellEnd"/>
      <w:r>
        <w:t>.</w:t>
      </w:r>
    </w:p>
    <w:p w:rsidR="00AA1A70" w:rsidRDefault="00AA1A70" w:rsidP="00AA1A70">
      <w:pPr>
        <w:pStyle w:val="ListParagraph"/>
        <w:numPr>
          <w:ilvl w:val="0"/>
          <w:numId w:val="17"/>
        </w:numPr>
        <w:spacing w:after="200"/>
      </w:pPr>
      <w:r w:rsidRPr="00AA1A70">
        <w:t>pairs = string2pairs('</w:t>
      </w:r>
      <w:proofErr w:type="spellStart"/>
      <w:r w:rsidRPr="00AA1A70">
        <w:t>dat</w:t>
      </w:r>
      <w:proofErr w:type="spellEnd"/>
      <w:r w:rsidRPr="00AA1A70">
        <w:t>/</w:t>
      </w:r>
      <w:proofErr w:type="spellStart"/>
      <w:r w:rsidRPr="00AA1A70">
        <w:t>simphylo</w:t>
      </w:r>
      <w:proofErr w:type="spellEnd"/>
      <w:r w:rsidRPr="00AA1A70">
        <w:t>/genealogy_300(2).nw',300)</w:t>
      </w:r>
    </w:p>
    <w:p w:rsidR="00AA1A70" w:rsidRDefault="00AA1A70" w:rsidP="00AA1A70">
      <w:pPr>
        <w:pStyle w:val="ListParagraph"/>
        <w:spacing w:after="200"/>
      </w:pPr>
    </w:p>
    <w:p w:rsidR="00C26953" w:rsidRDefault="00C26953" w:rsidP="00C26953">
      <w:pPr>
        <w:pStyle w:val="ListParagraph"/>
        <w:numPr>
          <w:ilvl w:val="1"/>
          <w:numId w:val="12"/>
        </w:numPr>
        <w:spacing w:after="200"/>
      </w:pPr>
      <w:r>
        <w:t>Running BEAST</w:t>
      </w:r>
    </w:p>
    <w:p w:rsidR="001002B5" w:rsidRDefault="001002B5" w:rsidP="001002B5">
      <w:pPr>
        <w:pStyle w:val="ListParagraph"/>
        <w:spacing w:after="200"/>
        <w:ind w:left="360"/>
      </w:pPr>
      <w:r>
        <w:t>Generate ‘</w:t>
      </w:r>
      <w:proofErr w:type="gramStart"/>
      <w:r w:rsidRPr="001002B5">
        <w:t>hm_h1n1_noram_age_dna_beast_1995_2006</w:t>
      </w:r>
      <w:r>
        <w:t>.fas’</w:t>
      </w:r>
      <w:proofErr w:type="gramEnd"/>
      <w:r>
        <w:t xml:space="preserve"> in </w:t>
      </w:r>
      <w:proofErr w:type="spellStart"/>
      <w:r>
        <w:t>Mnetcharge</w:t>
      </w:r>
      <w:proofErr w:type="spellEnd"/>
      <w:r>
        <w:t>.</w:t>
      </w:r>
    </w:p>
    <w:p w:rsidR="001002B5" w:rsidRDefault="001002B5" w:rsidP="001002B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%step1 exclude outliers</w:t>
      </w:r>
    </w:p>
    <w:p w:rsidR="001002B5" w:rsidRDefault="001002B5" w:rsidP="001002B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metadata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proj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'hm_h1n1_flu_noram_ay_new.csv'</w:t>
      </w:r>
      <w:r>
        <w:rPr>
          <w:rFonts w:ascii="Courier New" w:eastAsiaTheme="minorHAnsi" w:hAnsi="Courier New" w:cs="Courier New"/>
          <w:sz w:val="20"/>
          <w:szCs w:val="20"/>
        </w:rPr>
        <w:t>];</w:t>
      </w:r>
    </w:p>
    <w:p w:rsidR="001002B5" w:rsidRDefault="001002B5" w:rsidP="001002B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1002B5" w:rsidRDefault="001002B5" w:rsidP="001002B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%step2calculate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netcharge</w:t>
      </w:r>
      <w:proofErr w:type="spellEnd"/>
    </w:p>
    <w:p w:rsidR="001002B5" w:rsidRDefault="001002B5" w:rsidP="001002B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</w:rPr>
        <w:t>prot_fasta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proj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fasta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/hm_h1n1_flu_noram_any_simple_new.fas'</w:t>
      </w:r>
      <w:r>
        <w:rPr>
          <w:rFonts w:ascii="Courier New" w:eastAsiaTheme="minorHAnsi" w:hAnsi="Courier New" w:cs="Courier New"/>
          <w:sz w:val="20"/>
          <w:szCs w:val="20"/>
        </w:rPr>
        <w:t>];</w:t>
      </w:r>
    </w:p>
    <w:p w:rsidR="001002B5" w:rsidRPr="001002B5" w:rsidRDefault="001002B5" w:rsidP="001002B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1002B5" w:rsidRDefault="001002B5" w:rsidP="001002B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%step6 generate FASTA file</w:t>
      </w:r>
    </w:p>
    <w:p w:rsidR="001002B5" w:rsidRDefault="001002B5" w:rsidP="001002B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</w:rPr>
        <w:t>DNAFile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proj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fasta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/hm_h1n1_noram_ntcds_simple1_new.fas'</w:t>
      </w:r>
      <w:r>
        <w:rPr>
          <w:rFonts w:ascii="Courier New" w:eastAsiaTheme="minorHAnsi" w:hAnsi="Courier New" w:cs="Courier New"/>
          <w:sz w:val="20"/>
          <w:szCs w:val="20"/>
        </w:rPr>
        <w:t>];</w:t>
      </w:r>
    </w:p>
    <w:p w:rsidR="001002B5" w:rsidRDefault="001002B5" w:rsidP="001002B5">
      <w:pPr>
        <w:pStyle w:val="ListParagraph"/>
        <w:spacing w:after="200"/>
        <w:ind w:left="360"/>
      </w:pPr>
    </w:p>
    <w:p w:rsidR="001002B5" w:rsidRDefault="001002B5" w:rsidP="001002B5">
      <w:pPr>
        <w:pStyle w:val="ListParagraph"/>
        <w:spacing w:after="200"/>
        <w:ind w:left="360"/>
      </w:pPr>
    </w:p>
    <w:p w:rsidR="00B90093" w:rsidRDefault="00C26953" w:rsidP="00C26953">
      <w:pPr>
        <w:pStyle w:val="ListParagraph"/>
        <w:spacing w:after="200"/>
        <w:ind w:left="360"/>
      </w:pPr>
      <w:r>
        <w:t xml:space="preserve">Before </w:t>
      </w:r>
      <w:r w:rsidR="00B50F8B">
        <w:t xml:space="preserve">running BEAST, </w:t>
      </w:r>
      <w:r w:rsidR="00B90093">
        <w:t>guess the date (</w:t>
      </w:r>
      <w:r w:rsidR="001002B5">
        <w:t>06/30/</w:t>
      </w:r>
      <w:proofErr w:type="spellStart"/>
      <w:r w:rsidR="001002B5">
        <w:t>yyyy</w:t>
      </w:r>
      <w:proofErr w:type="spellEnd"/>
      <w:r w:rsidR="00B90093">
        <w:t xml:space="preserve">) </w:t>
      </w:r>
      <w:r w:rsidR="001002B5">
        <w:t>for any strains that don’t have</w:t>
      </w:r>
      <w:r w:rsidR="00B90093">
        <w:t xml:space="preserve"> month and days information.</w:t>
      </w:r>
    </w:p>
    <w:p w:rsidR="00B90093" w:rsidRDefault="00B90093" w:rsidP="00C26953">
      <w:pPr>
        <w:pStyle w:val="ListParagraph"/>
        <w:spacing w:after="200"/>
        <w:ind w:left="360"/>
      </w:pPr>
      <w:r>
        <w:t xml:space="preserve"> </w:t>
      </w:r>
    </w:p>
    <w:p w:rsidR="00C26953" w:rsidRDefault="00B90093" w:rsidP="00C26953">
      <w:pPr>
        <w:pStyle w:val="ListParagraph"/>
        <w:spacing w:after="200"/>
        <w:ind w:left="360"/>
      </w:pPr>
      <w:r>
        <w:t>D</w:t>
      </w:r>
      <w:r w:rsidR="00B50F8B">
        <w:t xml:space="preserve">o multiple </w:t>
      </w:r>
      <w:proofErr w:type="gramStart"/>
      <w:r w:rsidR="00B50F8B">
        <w:t>align</w:t>
      </w:r>
      <w:r w:rsidR="00C26953">
        <w:t>ment</w:t>
      </w:r>
      <w:proofErr w:type="gramEnd"/>
      <w:r w:rsidR="00C26953">
        <w:t xml:space="preserve"> first.</w:t>
      </w:r>
      <w:r w:rsidR="000D032D">
        <w:t xml:space="preserve"> Since </w:t>
      </w:r>
      <w:proofErr w:type="spellStart"/>
      <w:r w:rsidR="000D032D">
        <w:t>clustalw</w:t>
      </w:r>
      <w:proofErr w:type="spellEnd"/>
      <w:r w:rsidR="000D032D">
        <w:t xml:space="preserve"> sequence identifiers only allow 30 characters. Sequence header I use is {</w:t>
      </w:r>
      <w:proofErr w:type="spellStart"/>
      <w:r w:rsidR="000D032D">
        <w:t>ProteinID_Date_NGS_Netcharge</w:t>
      </w:r>
      <w:proofErr w:type="spellEnd"/>
      <w:r w:rsidR="000D032D">
        <w:t>}.</w:t>
      </w:r>
      <w:r w:rsidR="001002B5">
        <w:t xml:space="preserve"> Transfer the </w:t>
      </w:r>
      <w:proofErr w:type="spellStart"/>
      <w:r w:rsidR="001002B5">
        <w:t>aln</w:t>
      </w:r>
      <w:proofErr w:type="spellEnd"/>
      <w:r w:rsidR="001002B5">
        <w:t xml:space="preserve"> file into FASTA file.</w:t>
      </w:r>
    </w:p>
    <w:p w:rsidR="004141A8" w:rsidRDefault="004141A8" w:rsidP="004141A8">
      <w:pPr>
        <w:pStyle w:val="ListParagraph"/>
        <w:spacing w:after="200"/>
        <w:ind w:left="360"/>
      </w:pPr>
    </w:p>
    <w:p w:rsidR="00B90093" w:rsidRDefault="001002B5" w:rsidP="004141A8">
      <w:pPr>
        <w:pStyle w:val="ListParagraph"/>
        <w:spacing w:after="200"/>
        <w:ind w:left="360"/>
      </w:pPr>
      <w:proofErr w:type="spellStart"/>
      <w:r>
        <w:t>Prerun</w:t>
      </w:r>
      <w:proofErr w:type="spellEnd"/>
      <w:r>
        <w:t xml:space="preserve"> </w:t>
      </w:r>
      <w:r w:rsidR="00590C5F">
        <w:t xml:space="preserve">BEAST with shorter MCMC steps </w:t>
      </w:r>
      <w:r w:rsidR="001D3B17">
        <w:t xml:space="preserve">in folder </w:t>
      </w:r>
      <w:proofErr w:type="spellStart"/>
      <w:r w:rsidR="001D3B17">
        <w:t>prerun</w:t>
      </w:r>
      <w:proofErr w:type="spellEnd"/>
      <w:r w:rsidR="001D3B17">
        <w:t xml:space="preserve"> </w:t>
      </w:r>
      <w:r w:rsidR="00590C5F">
        <w:t>and</w:t>
      </w:r>
      <w:r>
        <w:t xml:space="preserve"> check whether there are outliers.</w:t>
      </w:r>
    </w:p>
    <w:p w:rsidR="00590C5F" w:rsidRDefault="00590C5F" w:rsidP="004141A8">
      <w:pPr>
        <w:pStyle w:val="ListParagraph"/>
        <w:spacing w:after="200"/>
        <w:ind w:left="360"/>
      </w:pPr>
      <w:r>
        <w:t>Outliers:</w:t>
      </w:r>
      <w:r w:rsidR="005F00D3">
        <w:t xml:space="preserve"> </w:t>
      </w:r>
    </w:p>
    <w:p w:rsidR="005F00D3" w:rsidRDefault="005F00D3" w:rsidP="004141A8">
      <w:pPr>
        <w:pStyle w:val="ListParagraph"/>
        <w:spacing w:after="200"/>
        <w:ind w:left="360"/>
      </w:pPr>
      <w:r>
        <w:t>ABI19015</w:t>
      </w:r>
    </w:p>
    <w:p w:rsidR="005F00D3" w:rsidRDefault="005F00D3" w:rsidP="004141A8">
      <w:pPr>
        <w:pStyle w:val="ListParagraph"/>
        <w:spacing w:after="200"/>
        <w:ind w:left="360"/>
      </w:pPr>
      <w:r>
        <w:t>AAX56530</w:t>
      </w:r>
    </w:p>
    <w:p w:rsidR="005F00D3" w:rsidRDefault="00352674" w:rsidP="004141A8">
      <w:pPr>
        <w:pStyle w:val="ListParagraph"/>
        <w:spacing w:after="200"/>
        <w:ind w:left="360"/>
      </w:pPr>
      <w:r>
        <w:lastRenderedPageBreak/>
        <w:t>ABI20870</w:t>
      </w:r>
    </w:p>
    <w:p w:rsidR="00352674" w:rsidRDefault="00352674" w:rsidP="004141A8">
      <w:pPr>
        <w:pStyle w:val="ListParagraph"/>
        <w:spacing w:after="200"/>
        <w:ind w:left="360"/>
      </w:pPr>
      <w:r>
        <w:t>AFO66235</w:t>
      </w:r>
      <w:r w:rsidR="00DE10CE">
        <w:t xml:space="preserve"> (Keep it</w:t>
      </w:r>
      <w:r w:rsidR="00AC388C">
        <w:t>. Canadian strain, the only strain isolated in 2004</w:t>
      </w:r>
      <w:r w:rsidR="00DE10CE">
        <w:t>)</w:t>
      </w:r>
    </w:p>
    <w:p w:rsidR="006E4B36" w:rsidRDefault="006E4B36" w:rsidP="004141A8">
      <w:pPr>
        <w:pStyle w:val="ListParagraph"/>
        <w:spacing w:after="200"/>
        <w:ind w:left="360"/>
      </w:pPr>
    </w:p>
    <w:p w:rsidR="00DE10CE" w:rsidRDefault="006E4B36" w:rsidP="004141A8">
      <w:pPr>
        <w:pStyle w:val="ListParagraph"/>
        <w:spacing w:after="200"/>
        <w:ind w:left="360"/>
      </w:pPr>
      <w:r>
        <w:t>Remove outliers and run BEAST in 95</w:t>
      </w:r>
      <w:r w:rsidR="00DE10CE">
        <w:t>96-20130730/</w:t>
      </w:r>
    </w:p>
    <w:p w:rsidR="00DE10CE" w:rsidRDefault="00DE10CE" w:rsidP="004141A8">
      <w:pPr>
        <w:pStyle w:val="ListParagraph"/>
        <w:spacing w:after="200"/>
        <w:ind w:left="360"/>
      </w:pPr>
      <w:r>
        <w:t>95-96 should change to 9506-20130730</w:t>
      </w:r>
    </w:p>
    <w:p w:rsidR="006E4B36" w:rsidRDefault="006E4B36" w:rsidP="004141A8">
      <w:pPr>
        <w:pStyle w:val="ListParagraph"/>
        <w:spacing w:after="200"/>
        <w:ind w:left="360"/>
      </w:pPr>
    </w:p>
    <w:p w:rsidR="00B90093" w:rsidRDefault="006E4B36" w:rsidP="006E4B36">
      <w:pPr>
        <w:pStyle w:val="ListParagraph"/>
        <w:spacing w:after="200"/>
        <w:ind w:left="360"/>
      </w:pPr>
      <w:r>
        <w:t xml:space="preserve">Annotate phylogenetic tree with </w:t>
      </w:r>
      <w:proofErr w:type="spellStart"/>
      <w:r>
        <w:t>netcharge</w:t>
      </w:r>
      <w:proofErr w:type="spellEnd"/>
    </w:p>
    <w:p w:rsidR="00A7044D" w:rsidRDefault="00A7044D" w:rsidP="004141A8">
      <w:pPr>
        <w:pStyle w:val="ListParagraph"/>
        <w:spacing w:after="200"/>
        <w:ind w:left="360"/>
      </w:pPr>
      <w:r>
        <w:t xml:space="preserve">Beware: </w:t>
      </w:r>
    </w:p>
    <w:p w:rsidR="00B90093" w:rsidRDefault="00A7044D" w:rsidP="00A7044D">
      <w:pPr>
        <w:pStyle w:val="ListParagraph"/>
        <w:numPr>
          <w:ilvl w:val="3"/>
          <w:numId w:val="1"/>
        </w:numPr>
        <w:spacing w:after="200"/>
      </w:pPr>
      <w:r>
        <w:t>Need to deal with insertion</w:t>
      </w:r>
      <w:r w:rsidR="006E4B36">
        <w:t xml:space="preserve"> before alignment</w:t>
      </w:r>
      <w:r>
        <w:t>. Change --- to CAA.</w:t>
      </w:r>
    </w:p>
    <w:p w:rsidR="00A7044D" w:rsidRDefault="00A7044D" w:rsidP="00A7044D">
      <w:pPr>
        <w:pStyle w:val="ListParagraph"/>
        <w:numPr>
          <w:ilvl w:val="3"/>
          <w:numId w:val="1"/>
        </w:numPr>
        <w:spacing w:after="200"/>
      </w:pPr>
      <w:r>
        <w:t>Use consensus sequence if the ancestral nodes have multiple sequences states. (</w:t>
      </w:r>
      <w:r w:rsidR="006E4B36">
        <w:t>See</w:t>
      </w:r>
      <w:r>
        <w:t xml:space="preserve"> taxa2fasta_new.m)</w:t>
      </w:r>
      <w:r w:rsidR="00706877">
        <w:t>. This give the result that the root node has #NGS=7.</w:t>
      </w:r>
    </w:p>
    <w:p w:rsidR="00A7044D" w:rsidRDefault="00A7044D" w:rsidP="004141A8">
      <w:pPr>
        <w:pStyle w:val="ListParagraph"/>
        <w:spacing w:after="200"/>
        <w:ind w:left="360"/>
      </w:pPr>
    </w:p>
    <w:p w:rsidR="00130DC6" w:rsidRDefault="00130DC6">
      <w:pPr>
        <w:spacing w:after="200"/>
      </w:pPr>
    </w:p>
    <w:p w:rsidR="006F1591" w:rsidRDefault="006F1591">
      <w:pPr>
        <w:spacing w:after="200"/>
      </w:pPr>
    </w:p>
    <w:p w:rsidR="00755025" w:rsidRDefault="00755025">
      <w:pPr>
        <w:spacing w:after="200"/>
      </w:pPr>
      <w:r>
        <w:t>To do list:</w:t>
      </w:r>
    </w:p>
    <w:p w:rsidR="002B1A5D" w:rsidRDefault="002B1A5D">
      <w:pPr>
        <w:spacing w:after="200"/>
      </w:pPr>
      <w:r>
        <w:t>Aug 1, 2013</w:t>
      </w:r>
    </w:p>
    <w:p w:rsidR="00755025" w:rsidRDefault="00755025">
      <w:pPr>
        <w:spacing w:after="200"/>
      </w:pPr>
      <w:r>
        <w:t xml:space="preserve">Change Beta in individual-based model simulation. </w:t>
      </w:r>
    </w:p>
    <w:p w:rsidR="00755025" w:rsidRDefault="00755025">
      <w:pPr>
        <w:spacing w:after="200"/>
      </w:pPr>
      <w:r>
        <w:t xml:space="preserve">R0 = f x g x n  </w:t>
      </w:r>
    </w:p>
    <w:p w:rsidR="00755025" w:rsidRDefault="00755025" w:rsidP="00755025">
      <w:pPr>
        <w:pStyle w:val="ListParagraph"/>
        <w:numPr>
          <w:ilvl w:val="0"/>
          <w:numId w:val="13"/>
        </w:numPr>
        <w:spacing w:after="200"/>
      </w:pPr>
      <w:r>
        <w:t>Rho = 1 – 1/R0</w:t>
      </w:r>
    </w:p>
    <w:p w:rsidR="00755025" w:rsidRDefault="00755025" w:rsidP="00755025">
      <w:pPr>
        <w:pStyle w:val="ListParagraph"/>
        <w:numPr>
          <w:ilvl w:val="0"/>
          <w:numId w:val="13"/>
        </w:numPr>
        <w:spacing w:after="200"/>
      </w:pPr>
      <w:r>
        <w:t>Rho = 1</w:t>
      </w:r>
    </w:p>
    <w:p w:rsidR="006E3FE7" w:rsidRDefault="00755025" w:rsidP="00755025">
      <w:pPr>
        <w:spacing w:after="200"/>
      </w:pPr>
      <w:r>
        <w:t>Beta = c x rho</w:t>
      </w:r>
    </w:p>
    <w:p w:rsidR="006E3FE7" w:rsidRDefault="006E3FE7" w:rsidP="00755025">
      <w:pPr>
        <w:spacing w:after="200"/>
      </w:pPr>
    </w:p>
    <w:p w:rsidR="006E3FE7" w:rsidRDefault="006E3FE7" w:rsidP="00755025">
      <w:pPr>
        <w:spacing w:after="200"/>
      </w:pPr>
      <w:proofErr w:type="gramStart"/>
      <w:r>
        <w:t xml:space="preserve">Check  </w:t>
      </w:r>
      <w:proofErr w:type="spellStart"/>
      <w:r>
        <w:t>get</w:t>
      </w:r>
      <w:proofErr w:type="gramEnd"/>
      <w:r>
        <w:t>_beta_list.m</w:t>
      </w:r>
      <w:proofErr w:type="spellEnd"/>
    </w:p>
    <w:p w:rsidR="00755025" w:rsidRDefault="006E3FE7" w:rsidP="00755025">
      <w:pPr>
        <w:spacing w:after="200"/>
      </w:pPr>
      <w:proofErr w:type="spellStart"/>
      <w:proofErr w:type="gramStart"/>
      <w:r>
        <w:t>getDeltaV</w:t>
      </w:r>
      <w:proofErr w:type="spellEnd"/>
      <w:proofErr w:type="gramEnd"/>
      <w:r>
        <w:t xml:space="preserve"> is still same.</w:t>
      </w:r>
      <w:r w:rsidR="00755025">
        <w:br w:type="page"/>
      </w:r>
    </w:p>
    <w:p w:rsidR="00755025" w:rsidRDefault="00755025">
      <w:pPr>
        <w:spacing w:after="200"/>
      </w:pPr>
    </w:p>
    <w:p w:rsidR="004F47D5" w:rsidRDefault="004F47D5"/>
    <w:p w:rsidR="001461E7" w:rsidRPr="006F1591" w:rsidRDefault="001461E7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Proposed Figures:</w:t>
      </w:r>
    </w:p>
    <w:p w:rsidR="004F47D5" w:rsidRPr="006F1591" w:rsidRDefault="004F47D5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Figure 2</w:t>
      </w:r>
      <w:r w:rsidRPr="006F1591">
        <w:rPr>
          <w:rFonts w:ascii="Times New Roman" w:hAnsi="Times New Roman" w:cs="Times New Roman"/>
          <w:sz w:val="24"/>
          <w:szCs w:val="24"/>
        </w:rPr>
        <w:noBreakHyphen/>
        <w:t xml:space="preserve">4. The scatter plots of viral netcharge vs host age </w:t>
      </w:r>
    </w:p>
    <w:p w:rsidR="004F47D5" w:rsidRPr="006F1591" w:rsidRDefault="004F47D5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Figure 2</w:t>
      </w:r>
      <w:r w:rsidRPr="006F1591">
        <w:rPr>
          <w:rFonts w:ascii="Times New Roman" w:hAnsi="Times New Roman" w:cs="Times New Roman"/>
          <w:sz w:val="24"/>
          <w:szCs w:val="24"/>
        </w:rPr>
        <w:noBreakHyphen/>
        <w:t>5. The relationship between host age and viral netcharge</w:t>
      </w:r>
    </w:p>
    <w:p w:rsidR="004F47D5" w:rsidRPr="006F1591" w:rsidRDefault="004F47D5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Figure 2</w:t>
      </w:r>
      <w:r w:rsidRPr="006F1591">
        <w:rPr>
          <w:rFonts w:ascii="Times New Roman" w:hAnsi="Times New Roman" w:cs="Times New Roman"/>
          <w:sz w:val="24"/>
          <w:szCs w:val="24"/>
        </w:rPr>
        <w:noBreakHyphen/>
        <w:t>6. The relationship between host age and predicted viral binding score</w:t>
      </w:r>
    </w:p>
    <w:p w:rsidR="004F47D5" w:rsidRPr="006F1591" w:rsidRDefault="004F47D5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Figure 2</w:t>
      </w:r>
      <w:r w:rsidRPr="006F1591">
        <w:rPr>
          <w:rFonts w:ascii="Times New Roman" w:hAnsi="Times New Roman" w:cs="Times New Roman"/>
          <w:sz w:val="24"/>
          <w:szCs w:val="24"/>
        </w:rPr>
        <w:noBreakHyphen/>
        <w:t xml:space="preserve">7. The relationship between host age and predicted viral binding score </w:t>
      </w:r>
    </w:p>
    <w:p w:rsidR="004F47D5" w:rsidRPr="006F1591" w:rsidRDefault="004F47D5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Figure 2</w:t>
      </w:r>
      <w:r w:rsidRPr="006F1591">
        <w:rPr>
          <w:rFonts w:ascii="Times New Roman" w:hAnsi="Times New Roman" w:cs="Times New Roman"/>
          <w:sz w:val="24"/>
          <w:szCs w:val="24"/>
        </w:rPr>
        <w:noBreakHyphen/>
        <w:t xml:space="preserve">8. Scatterplots of predicted binding scores of viral isolates by their netcharge values </w:t>
      </w:r>
    </w:p>
    <w:p w:rsidR="004F47D5" w:rsidRPr="006F1591" w:rsidRDefault="004F47D5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Figure 2</w:t>
      </w:r>
      <w:r w:rsidRPr="006F1591">
        <w:rPr>
          <w:rFonts w:ascii="Times New Roman" w:hAnsi="Times New Roman" w:cs="Times New Roman"/>
          <w:sz w:val="24"/>
          <w:szCs w:val="24"/>
        </w:rPr>
        <w:noBreakHyphen/>
        <w:t>9. Phylogenetic tree of influenza A/H3N2 viral isolates</w:t>
      </w:r>
    </w:p>
    <w:p w:rsidR="004F47D5" w:rsidRPr="006F1591" w:rsidRDefault="004F47D5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Figure 2</w:t>
      </w:r>
      <w:r w:rsidRPr="006F1591">
        <w:rPr>
          <w:rFonts w:ascii="Times New Roman" w:hAnsi="Times New Roman" w:cs="Times New Roman"/>
          <w:sz w:val="24"/>
          <w:szCs w:val="24"/>
        </w:rPr>
        <w:noBreakHyphen/>
        <w:t>10. A phylogeny of influenza A/H3N2, from viral isolates spanning years 2003 through 2005</w:t>
      </w:r>
    </w:p>
    <w:p w:rsidR="004F47D5" w:rsidRPr="006F1591" w:rsidRDefault="004F47D5">
      <w:pPr>
        <w:rPr>
          <w:rFonts w:ascii="Times New Roman" w:hAnsi="Times New Roman" w:cs="Times New Roman"/>
          <w:sz w:val="24"/>
          <w:szCs w:val="24"/>
        </w:rPr>
      </w:pPr>
    </w:p>
    <w:p w:rsidR="001461E7" w:rsidRPr="006F1591" w:rsidRDefault="001461E7">
      <w:pPr>
        <w:rPr>
          <w:rFonts w:ascii="Times New Roman" w:hAnsi="Times New Roman" w:cs="Times New Roman"/>
          <w:sz w:val="24"/>
          <w:szCs w:val="24"/>
        </w:rPr>
      </w:pPr>
    </w:p>
    <w:p w:rsidR="001461E7" w:rsidRPr="006F1591" w:rsidRDefault="001461E7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Fig1</w:t>
      </w:r>
      <w:r w:rsidR="00DA25F9" w:rsidRPr="006F1591">
        <w:rPr>
          <w:rFonts w:ascii="Times New Roman" w:hAnsi="Times New Roman" w:cs="Times New Roman"/>
          <w:sz w:val="24"/>
          <w:szCs w:val="24"/>
        </w:rPr>
        <w:t xml:space="preserve"> (Thesis fig2.4)</w:t>
      </w:r>
      <w:r w:rsidRPr="006F1591">
        <w:rPr>
          <w:rFonts w:ascii="Times New Roman" w:hAnsi="Times New Roman" w:cs="Times New Roman"/>
          <w:sz w:val="24"/>
          <w:szCs w:val="24"/>
        </w:rPr>
        <w:t>:</w:t>
      </w:r>
    </w:p>
    <w:p w:rsidR="001461E7" w:rsidRDefault="001461E7"/>
    <w:p w:rsidR="001461E7" w:rsidRDefault="001461E7"/>
    <w:p w:rsidR="001461E7" w:rsidRDefault="004E0ACD">
      <w:r>
        <w:rPr>
          <w:noProof/>
          <w:lang w:val="en-GB" w:eastAsia="en-GB"/>
        </w:rPr>
        <w:drawing>
          <wp:inline distT="0" distB="0" distL="0" distR="0" wp14:anchorId="41DC99B7" wp14:editId="4701CB23">
            <wp:extent cx="5678424" cy="26118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n2_ny_net_byage_re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26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9" w:rsidRPr="00982122" w:rsidRDefault="00DA25F9" w:rsidP="00DA25F9">
      <w:pPr>
        <w:pStyle w:val="Caption"/>
        <w:ind w:firstLine="0"/>
        <w:jc w:val="left"/>
        <w:rPr>
          <w:szCs w:val="22"/>
        </w:rPr>
      </w:pPr>
      <w:r>
        <w:rPr>
          <w:szCs w:val="22"/>
        </w:rPr>
        <w:t xml:space="preserve">Description: </w:t>
      </w:r>
      <w:r w:rsidRPr="00982122">
        <w:rPr>
          <w:szCs w:val="22"/>
        </w:rPr>
        <w:t xml:space="preserve">The scatter plots of viral </w:t>
      </w:r>
      <w:proofErr w:type="spellStart"/>
      <w:r w:rsidRPr="00982122">
        <w:rPr>
          <w:szCs w:val="22"/>
        </w:rPr>
        <w:t>netcharge</w:t>
      </w:r>
      <w:proofErr w:type="spellEnd"/>
      <w:r w:rsidRPr="00982122">
        <w:rPr>
          <w:szCs w:val="22"/>
        </w:rPr>
        <w:t xml:space="preserve"> vs host age. Viral isolates with same number of NGS are grouped by the same color.</w:t>
      </w:r>
    </w:p>
    <w:p w:rsidR="001461E7" w:rsidRPr="006F1591" w:rsidRDefault="00DA25F9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Code:</w:t>
      </w:r>
    </w:p>
    <w:p w:rsidR="00DA25F9" w:rsidRPr="006F1591" w:rsidRDefault="00DA25F9">
      <w:pPr>
        <w:rPr>
          <w:rFonts w:ascii="Times New Roman" w:hAnsi="Times New Roman" w:cs="Times New Roman"/>
          <w:sz w:val="24"/>
          <w:szCs w:val="24"/>
        </w:rPr>
      </w:pPr>
    </w:p>
    <w:p w:rsidR="00DA25F9" w:rsidRPr="006F1591" w:rsidRDefault="00DA25F9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 xml:space="preserve">Figure name: </w:t>
      </w:r>
    </w:p>
    <w:p w:rsidR="00DA25F9" w:rsidRDefault="00DA25F9">
      <w:pPr>
        <w:spacing w:after="200"/>
      </w:pPr>
      <w:r>
        <w:br w:type="page"/>
      </w:r>
    </w:p>
    <w:p w:rsidR="00DA25F9" w:rsidRDefault="00DA25F9">
      <w:pPr>
        <w:spacing w:after="200"/>
      </w:pPr>
    </w:p>
    <w:p w:rsidR="00DA25F9" w:rsidRPr="006F1591" w:rsidRDefault="00DA25F9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 xml:space="preserve">Fig2 (Thesis fig2.5): </w:t>
      </w:r>
    </w:p>
    <w:p w:rsidR="00DA25F9" w:rsidRDefault="00DA25F9">
      <w:r>
        <w:rPr>
          <w:noProof/>
          <w:lang w:val="en-GB" w:eastAsia="en-GB"/>
        </w:rPr>
        <w:drawing>
          <wp:inline distT="0" distB="0" distL="0" distR="0" wp14:anchorId="3E094763" wp14:editId="05046980">
            <wp:extent cx="5486400" cy="38868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-4_rev_netcharge_ages_dumm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9" w:rsidRDefault="00DA25F9"/>
    <w:p w:rsidR="00DA25F9" w:rsidRPr="006F1591" w:rsidRDefault="00DA25F9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 xml:space="preserve">Description: The relationship between host age and viral </w:t>
      </w:r>
      <w:proofErr w:type="spellStart"/>
      <w:r w:rsidRPr="006F1591">
        <w:rPr>
          <w:rFonts w:ascii="Times New Roman" w:hAnsi="Times New Roman" w:cs="Times New Roman"/>
          <w:sz w:val="24"/>
          <w:szCs w:val="24"/>
        </w:rPr>
        <w:t>netcharge</w:t>
      </w:r>
      <w:proofErr w:type="spellEnd"/>
      <w:r w:rsidRPr="006F1591">
        <w:rPr>
          <w:rFonts w:ascii="Times New Roman" w:hAnsi="Times New Roman" w:cs="Times New Roman"/>
          <w:sz w:val="24"/>
          <w:szCs w:val="24"/>
        </w:rPr>
        <w:t>. Viral isolates with same number of NGS are grouped by the same color.</w:t>
      </w:r>
    </w:p>
    <w:p w:rsidR="00DA25F9" w:rsidRPr="006F1591" w:rsidRDefault="00DA25F9">
      <w:pPr>
        <w:rPr>
          <w:rFonts w:ascii="Times New Roman" w:hAnsi="Times New Roman" w:cs="Times New Roman"/>
          <w:sz w:val="24"/>
          <w:szCs w:val="24"/>
        </w:rPr>
      </w:pPr>
    </w:p>
    <w:p w:rsidR="00DA25F9" w:rsidRPr="006F1591" w:rsidRDefault="00DA25F9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Code:</w:t>
      </w:r>
    </w:p>
    <w:p w:rsidR="00DA25F9" w:rsidRPr="006F1591" w:rsidRDefault="00DA25F9">
      <w:pPr>
        <w:rPr>
          <w:rFonts w:ascii="Times New Roman" w:hAnsi="Times New Roman" w:cs="Times New Roman"/>
          <w:sz w:val="24"/>
          <w:szCs w:val="24"/>
        </w:rPr>
      </w:pPr>
    </w:p>
    <w:p w:rsidR="00DA25F9" w:rsidRPr="006F1591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 xml:space="preserve">Figure name: </w:t>
      </w:r>
    </w:p>
    <w:p w:rsidR="00DA25F9" w:rsidRPr="006F1591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:rsidR="004F47D5" w:rsidRPr="006F1591" w:rsidRDefault="004F47D5" w:rsidP="00DA25F9">
      <w:pPr>
        <w:rPr>
          <w:rFonts w:ascii="Times New Roman" w:hAnsi="Times New Roman" w:cs="Times New Roman"/>
          <w:sz w:val="24"/>
          <w:szCs w:val="24"/>
        </w:rPr>
      </w:pPr>
    </w:p>
    <w:p w:rsidR="004F47D5" w:rsidRPr="006F1591" w:rsidRDefault="004F47D5" w:rsidP="006F1591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 xml:space="preserve">Fig3 (Thesis fig2.6): </w:t>
      </w:r>
    </w:p>
    <w:p w:rsidR="004F47D5" w:rsidRDefault="004F47D5" w:rsidP="00DA25F9"/>
    <w:p w:rsidR="004F47D5" w:rsidRDefault="004F47D5" w:rsidP="00DA25F9">
      <w:r>
        <w:rPr>
          <w:noProof/>
          <w:lang w:val="en-GB" w:eastAsia="en-GB"/>
        </w:rPr>
        <w:lastRenderedPageBreak/>
        <w:drawing>
          <wp:inline distT="0" distB="0" distL="0" distR="0" wp14:anchorId="70800266" wp14:editId="79E8E6EE">
            <wp:extent cx="5678424" cy="282934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n2_ny_bding_by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28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D5" w:rsidRDefault="004F47D5" w:rsidP="00DA25F9"/>
    <w:p w:rsidR="004F47D5" w:rsidRDefault="004F47D5" w:rsidP="00DA25F9"/>
    <w:p w:rsidR="004F47D5" w:rsidRPr="006F1591" w:rsidRDefault="004F47D5" w:rsidP="00DA25F9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 xml:space="preserve">Description: The relationship between host age and predicted viral binding score. Viral isolates with the same number of NGSs are grouped by the same color, as in </w:t>
      </w:r>
      <w:r w:rsidRPr="006F1591">
        <w:rPr>
          <w:rFonts w:ascii="Times New Roman" w:hAnsi="Times New Roman" w:cs="Times New Roman"/>
          <w:sz w:val="24"/>
          <w:szCs w:val="24"/>
        </w:rPr>
        <w:fldChar w:fldCharType="begin"/>
      </w:r>
      <w:r w:rsidRPr="006F1591">
        <w:rPr>
          <w:rFonts w:ascii="Times New Roman" w:hAnsi="Times New Roman" w:cs="Times New Roman"/>
          <w:sz w:val="24"/>
          <w:szCs w:val="24"/>
        </w:rPr>
        <w:instrText xml:space="preserve"> REF _Ref351114934 \h  \* MERGEFORMAT </w:instrText>
      </w:r>
      <w:r w:rsidRPr="006F1591">
        <w:rPr>
          <w:rFonts w:ascii="Times New Roman" w:hAnsi="Times New Roman" w:cs="Times New Roman"/>
          <w:sz w:val="24"/>
          <w:szCs w:val="24"/>
        </w:rPr>
      </w:r>
      <w:r w:rsidRPr="006F1591">
        <w:rPr>
          <w:rFonts w:ascii="Times New Roman" w:hAnsi="Times New Roman" w:cs="Times New Roman"/>
          <w:sz w:val="24"/>
          <w:szCs w:val="24"/>
        </w:rPr>
        <w:fldChar w:fldCharType="separate"/>
      </w:r>
      <w:r w:rsidRPr="006F1591">
        <w:rPr>
          <w:rFonts w:ascii="Times New Roman" w:hAnsi="Times New Roman" w:cs="Times New Roman"/>
          <w:sz w:val="24"/>
          <w:szCs w:val="24"/>
        </w:rPr>
        <w:t>Figure 2</w:t>
      </w:r>
      <w:r w:rsidRPr="006F1591">
        <w:rPr>
          <w:rFonts w:ascii="Times New Roman" w:hAnsi="Times New Roman" w:cs="Times New Roman"/>
          <w:sz w:val="24"/>
          <w:szCs w:val="24"/>
        </w:rPr>
        <w:noBreakHyphen/>
        <w:t>4</w:t>
      </w:r>
      <w:r w:rsidRPr="006F1591">
        <w:rPr>
          <w:rFonts w:ascii="Times New Roman" w:hAnsi="Times New Roman" w:cs="Times New Roman"/>
          <w:sz w:val="24"/>
          <w:szCs w:val="24"/>
        </w:rPr>
        <w:fldChar w:fldCharType="end"/>
      </w:r>
      <w:r w:rsidRPr="006F1591">
        <w:rPr>
          <w:rFonts w:ascii="Times New Roman" w:hAnsi="Times New Roman" w:cs="Times New Roman"/>
          <w:sz w:val="24"/>
          <w:szCs w:val="24"/>
        </w:rPr>
        <w:t>.</w:t>
      </w:r>
    </w:p>
    <w:p w:rsidR="004F47D5" w:rsidRPr="006F1591" w:rsidRDefault="004F47D5" w:rsidP="00DA25F9">
      <w:pPr>
        <w:rPr>
          <w:rFonts w:ascii="Times New Roman" w:hAnsi="Times New Roman" w:cs="Times New Roman"/>
          <w:sz w:val="24"/>
          <w:szCs w:val="24"/>
        </w:rPr>
      </w:pPr>
    </w:p>
    <w:p w:rsidR="004F47D5" w:rsidRPr="006F1591" w:rsidRDefault="004F47D5" w:rsidP="00DA25F9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Code:</w:t>
      </w:r>
    </w:p>
    <w:p w:rsidR="004F47D5" w:rsidRPr="006F1591" w:rsidRDefault="004F47D5" w:rsidP="00DA25F9">
      <w:pPr>
        <w:rPr>
          <w:rFonts w:ascii="Times New Roman" w:hAnsi="Times New Roman" w:cs="Times New Roman"/>
          <w:sz w:val="24"/>
          <w:szCs w:val="24"/>
        </w:rPr>
      </w:pPr>
    </w:p>
    <w:p w:rsidR="004F47D5" w:rsidRPr="006F1591" w:rsidRDefault="004F47D5" w:rsidP="00DA25F9">
      <w:pPr>
        <w:rPr>
          <w:rFonts w:ascii="Times New Roman" w:hAnsi="Times New Roman" w:cs="Times New Roman"/>
          <w:sz w:val="24"/>
          <w:szCs w:val="24"/>
        </w:rPr>
      </w:pPr>
      <w:r w:rsidRPr="006F1591">
        <w:rPr>
          <w:rFonts w:ascii="Times New Roman" w:hAnsi="Times New Roman" w:cs="Times New Roman"/>
          <w:sz w:val="24"/>
          <w:szCs w:val="24"/>
        </w:rPr>
        <w:t>Figure name:</w:t>
      </w:r>
    </w:p>
    <w:p w:rsidR="004F47D5" w:rsidRDefault="004F47D5" w:rsidP="00DA25F9"/>
    <w:sectPr w:rsidR="004F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an Yuan" w:date="2013-06-24T11:31:00Z" w:initials="SY">
    <w:p w:rsidR="00E17EC7" w:rsidRDefault="00E17EC7">
      <w:pPr>
        <w:pStyle w:val="CommentText"/>
      </w:pPr>
      <w:r>
        <w:rPr>
          <w:rStyle w:val="CommentReference"/>
        </w:rPr>
        <w:annotationRef/>
      </w:r>
      <w:r>
        <w:t xml:space="preserve">Should I save in </w:t>
      </w:r>
      <w:proofErr w:type="spellStart"/>
      <w:r>
        <w:t>Mnetcharge</w:t>
      </w:r>
      <w:proofErr w:type="spellEnd"/>
      <w:r>
        <w:t>/</w:t>
      </w:r>
      <w:proofErr w:type="spellStart"/>
      <w:r>
        <w:t>dat</w:t>
      </w:r>
      <w:proofErr w:type="spellEnd"/>
      <w:r>
        <w:t xml:space="preserve"> or </w:t>
      </w:r>
      <w:proofErr w:type="spellStart"/>
      <w:r>
        <w:t>Pnetcharge</w:t>
      </w:r>
      <w:proofErr w:type="spellEnd"/>
      <w:r>
        <w:t>/</w:t>
      </w:r>
      <w:proofErr w:type="spellStart"/>
      <w:r>
        <w:t>seq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A9E" w:rsidRDefault="00F72A9E" w:rsidP="001C1C9C">
      <w:pPr>
        <w:spacing w:line="240" w:lineRule="auto"/>
      </w:pPr>
      <w:r>
        <w:separator/>
      </w:r>
    </w:p>
  </w:endnote>
  <w:endnote w:type="continuationSeparator" w:id="0">
    <w:p w:rsidR="00F72A9E" w:rsidRDefault="00F72A9E" w:rsidP="001C1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A9E" w:rsidRDefault="00F72A9E" w:rsidP="001C1C9C">
      <w:pPr>
        <w:spacing w:line="240" w:lineRule="auto"/>
      </w:pPr>
      <w:r>
        <w:separator/>
      </w:r>
    </w:p>
  </w:footnote>
  <w:footnote w:type="continuationSeparator" w:id="0">
    <w:p w:rsidR="00F72A9E" w:rsidRDefault="00F72A9E" w:rsidP="001C1C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1C4"/>
    <w:multiLevelType w:val="hybridMultilevel"/>
    <w:tmpl w:val="E754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CDA7F2C"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  <w:color w:val="auto"/>
      </w:rPr>
    </w:lvl>
    <w:lvl w:ilvl="3" w:tplc="C2548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06B6F"/>
    <w:multiLevelType w:val="hybridMultilevel"/>
    <w:tmpl w:val="4A306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031CD"/>
    <w:multiLevelType w:val="multilevel"/>
    <w:tmpl w:val="764247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08D4CE5"/>
    <w:multiLevelType w:val="hybridMultilevel"/>
    <w:tmpl w:val="3F945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201C39"/>
    <w:multiLevelType w:val="multilevel"/>
    <w:tmpl w:val="B7B2C7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34DD4ED4"/>
    <w:multiLevelType w:val="hybridMultilevel"/>
    <w:tmpl w:val="4600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472F6"/>
    <w:multiLevelType w:val="hybridMultilevel"/>
    <w:tmpl w:val="E3725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90960"/>
    <w:multiLevelType w:val="hybridMultilevel"/>
    <w:tmpl w:val="9A2E75AA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E3DAE"/>
    <w:multiLevelType w:val="hybridMultilevel"/>
    <w:tmpl w:val="08A0332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CCE4408"/>
    <w:multiLevelType w:val="hybridMultilevel"/>
    <w:tmpl w:val="F9E0B2A4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C58CA"/>
    <w:multiLevelType w:val="hybridMultilevel"/>
    <w:tmpl w:val="268AB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81A5A"/>
    <w:multiLevelType w:val="multilevel"/>
    <w:tmpl w:val="456491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BFF7FA9"/>
    <w:multiLevelType w:val="hybridMultilevel"/>
    <w:tmpl w:val="619AB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707F4"/>
    <w:multiLevelType w:val="hybridMultilevel"/>
    <w:tmpl w:val="C63C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F1D93"/>
    <w:multiLevelType w:val="hybridMultilevel"/>
    <w:tmpl w:val="8950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DA7F2C"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941D6"/>
    <w:multiLevelType w:val="hybridMultilevel"/>
    <w:tmpl w:val="F432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025DB"/>
    <w:multiLevelType w:val="multilevel"/>
    <w:tmpl w:val="DDF483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14"/>
  </w:num>
  <w:num w:numId="11">
    <w:abstractNumId w:val="16"/>
  </w:num>
  <w:num w:numId="12">
    <w:abstractNumId w:val="11"/>
  </w:num>
  <w:num w:numId="13">
    <w:abstractNumId w:val="13"/>
  </w:num>
  <w:num w:numId="14">
    <w:abstractNumId w:val="15"/>
  </w:num>
  <w:num w:numId="15">
    <w:abstractNumId w:val="1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E"/>
    <w:rsid w:val="00001F02"/>
    <w:rsid w:val="00001F49"/>
    <w:rsid w:val="000060E0"/>
    <w:rsid w:val="000101B4"/>
    <w:rsid w:val="00030B60"/>
    <w:rsid w:val="0003620F"/>
    <w:rsid w:val="00042A9F"/>
    <w:rsid w:val="00046F4E"/>
    <w:rsid w:val="00047F40"/>
    <w:rsid w:val="00052A10"/>
    <w:rsid w:val="00062DF4"/>
    <w:rsid w:val="00065183"/>
    <w:rsid w:val="000B66B1"/>
    <w:rsid w:val="000C7084"/>
    <w:rsid w:val="000D032D"/>
    <w:rsid w:val="000E19ED"/>
    <w:rsid w:val="000E3F5F"/>
    <w:rsid w:val="000F22CD"/>
    <w:rsid w:val="000F5A1A"/>
    <w:rsid w:val="001002B5"/>
    <w:rsid w:val="001177F5"/>
    <w:rsid w:val="001257E5"/>
    <w:rsid w:val="00130DC6"/>
    <w:rsid w:val="001461E7"/>
    <w:rsid w:val="001B4B9C"/>
    <w:rsid w:val="001C1C9C"/>
    <w:rsid w:val="001C1FA8"/>
    <w:rsid w:val="001D3B17"/>
    <w:rsid w:val="001D5523"/>
    <w:rsid w:val="001E5C3B"/>
    <w:rsid w:val="001F1365"/>
    <w:rsid w:val="002204D5"/>
    <w:rsid w:val="00265797"/>
    <w:rsid w:val="0026754B"/>
    <w:rsid w:val="002862FF"/>
    <w:rsid w:val="00295267"/>
    <w:rsid w:val="0029570A"/>
    <w:rsid w:val="00297464"/>
    <w:rsid w:val="002A393E"/>
    <w:rsid w:val="002B1A5D"/>
    <w:rsid w:val="002B37D5"/>
    <w:rsid w:val="002B662D"/>
    <w:rsid w:val="002C04B2"/>
    <w:rsid w:val="00345434"/>
    <w:rsid w:val="00352674"/>
    <w:rsid w:val="00365E78"/>
    <w:rsid w:val="003741CB"/>
    <w:rsid w:val="003A4F8F"/>
    <w:rsid w:val="003C5914"/>
    <w:rsid w:val="004141A8"/>
    <w:rsid w:val="00446C69"/>
    <w:rsid w:val="00451751"/>
    <w:rsid w:val="004A529E"/>
    <w:rsid w:val="004C122D"/>
    <w:rsid w:val="004E0ACD"/>
    <w:rsid w:val="004F47D5"/>
    <w:rsid w:val="005124BF"/>
    <w:rsid w:val="00561519"/>
    <w:rsid w:val="00577109"/>
    <w:rsid w:val="005907D7"/>
    <w:rsid w:val="00590C5F"/>
    <w:rsid w:val="005B1245"/>
    <w:rsid w:val="005E1768"/>
    <w:rsid w:val="005E23D3"/>
    <w:rsid w:val="005F00D3"/>
    <w:rsid w:val="005F0D92"/>
    <w:rsid w:val="005F1C62"/>
    <w:rsid w:val="006418E9"/>
    <w:rsid w:val="00683A8C"/>
    <w:rsid w:val="006A1AAC"/>
    <w:rsid w:val="006A42BD"/>
    <w:rsid w:val="006E3FE7"/>
    <w:rsid w:val="006E4B36"/>
    <w:rsid w:val="006F1591"/>
    <w:rsid w:val="00703B99"/>
    <w:rsid w:val="00706877"/>
    <w:rsid w:val="00711EC7"/>
    <w:rsid w:val="00722638"/>
    <w:rsid w:val="0072316D"/>
    <w:rsid w:val="00732112"/>
    <w:rsid w:val="00755025"/>
    <w:rsid w:val="00764A20"/>
    <w:rsid w:val="007828DC"/>
    <w:rsid w:val="0079391C"/>
    <w:rsid w:val="007A0A4F"/>
    <w:rsid w:val="007B5ABB"/>
    <w:rsid w:val="007C3308"/>
    <w:rsid w:val="007E2C92"/>
    <w:rsid w:val="007E7A75"/>
    <w:rsid w:val="00830A16"/>
    <w:rsid w:val="00837F53"/>
    <w:rsid w:val="00856B2D"/>
    <w:rsid w:val="008630F0"/>
    <w:rsid w:val="008933FF"/>
    <w:rsid w:val="008955F4"/>
    <w:rsid w:val="008E435D"/>
    <w:rsid w:val="00904233"/>
    <w:rsid w:val="00913390"/>
    <w:rsid w:val="00926442"/>
    <w:rsid w:val="00931E15"/>
    <w:rsid w:val="00963868"/>
    <w:rsid w:val="00967E1F"/>
    <w:rsid w:val="00971141"/>
    <w:rsid w:val="00980070"/>
    <w:rsid w:val="00992D19"/>
    <w:rsid w:val="009B137E"/>
    <w:rsid w:val="009B452E"/>
    <w:rsid w:val="009C1212"/>
    <w:rsid w:val="009C21E3"/>
    <w:rsid w:val="009D54E7"/>
    <w:rsid w:val="009E0C59"/>
    <w:rsid w:val="009E32EF"/>
    <w:rsid w:val="00A151C0"/>
    <w:rsid w:val="00A17D9C"/>
    <w:rsid w:val="00A43EFE"/>
    <w:rsid w:val="00A579AB"/>
    <w:rsid w:val="00A7044D"/>
    <w:rsid w:val="00A87673"/>
    <w:rsid w:val="00AA1A70"/>
    <w:rsid w:val="00AC388C"/>
    <w:rsid w:val="00AC7943"/>
    <w:rsid w:val="00AD211A"/>
    <w:rsid w:val="00AE272C"/>
    <w:rsid w:val="00B15C79"/>
    <w:rsid w:val="00B37352"/>
    <w:rsid w:val="00B45182"/>
    <w:rsid w:val="00B50ADE"/>
    <w:rsid w:val="00B50F8B"/>
    <w:rsid w:val="00B536FD"/>
    <w:rsid w:val="00B90093"/>
    <w:rsid w:val="00B91282"/>
    <w:rsid w:val="00B97AD4"/>
    <w:rsid w:val="00BA6630"/>
    <w:rsid w:val="00BB79FE"/>
    <w:rsid w:val="00BD5307"/>
    <w:rsid w:val="00BD5DC0"/>
    <w:rsid w:val="00C000AA"/>
    <w:rsid w:val="00C05F81"/>
    <w:rsid w:val="00C12DB2"/>
    <w:rsid w:val="00C26953"/>
    <w:rsid w:val="00C34C47"/>
    <w:rsid w:val="00C60C24"/>
    <w:rsid w:val="00C90F4A"/>
    <w:rsid w:val="00CA7D29"/>
    <w:rsid w:val="00CC11D1"/>
    <w:rsid w:val="00CD2392"/>
    <w:rsid w:val="00CE0C05"/>
    <w:rsid w:val="00CF0FBF"/>
    <w:rsid w:val="00D01661"/>
    <w:rsid w:val="00D50A8B"/>
    <w:rsid w:val="00D72E51"/>
    <w:rsid w:val="00D95E5E"/>
    <w:rsid w:val="00DA25F9"/>
    <w:rsid w:val="00DD0492"/>
    <w:rsid w:val="00DD3A20"/>
    <w:rsid w:val="00DD518A"/>
    <w:rsid w:val="00DE10CE"/>
    <w:rsid w:val="00DE3879"/>
    <w:rsid w:val="00DE6023"/>
    <w:rsid w:val="00E0691D"/>
    <w:rsid w:val="00E17EC7"/>
    <w:rsid w:val="00E261CF"/>
    <w:rsid w:val="00E62D38"/>
    <w:rsid w:val="00E646BA"/>
    <w:rsid w:val="00E77AEE"/>
    <w:rsid w:val="00E845D0"/>
    <w:rsid w:val="00EA082C"/>
    <w:rsid w:val="00EA47F4"/>
    <w:rsid w:val="00ED2587"/>
    <w:rsid w:val="00ED7B30"/>
    <w:rsid w:val="00EE1DF1"/>
    <w:rsid w:val="00F00D46"/>
    <w:rsid w:val="00F13D6E"/>
    <w:rsid w:val="00F72A9E"/>
    <w:rsid w:val="00F74C02"/>
    <w:rsid w:val="00F8238F"/>
    <w:rsid w:val="00FB6073"/>
    <w:rsid w:val="00F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3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FF"/>
    <w:rPr>
      <w:rFonts w:ascii="Tahoma" w:eastAsia="Arial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DA25F9"/>
    <w:pPr>
      <w:spacing w:after="240" w:line="240" w:lineRule="auto"/>
      <w:ind w:firstLine="720"/>
      <w:jc w:val="center"/>
    </w:pPr>
    <w:rPr>
      <w:rFonts w:ascii="Palatino Linotype" w:eastAsia="Times New Roman" w:hAnsi="Palatino Linotype" w:cs="Times New Roman"/>
      <w:b/>
      <w:bCs/>
      <w:color w:val="auto"/>
      <w:szCs w:val="24"/>
    </w:rPr>
  </w:style>
  <w:style w:type="character" w:styleId="Hyperlink">
    <w:name w:val="Hyperlink"/>
    <w:basedOn w:val="DefaultParagraphFont"/>
    <w:uiPriority w:val="99"/>
    <w:rsid w:val="004F47D5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4F47D5"/>
    <w:pPr>
      <w:spacing w:after="240" w:line="240" w:lineRule="auto"/>
    </w:pPr>
    <w:rPr>
      <w:rFonts w:ascii="Palatino Linotype" w:eastAsia="Times New Roman" w:hAnsi="Palatino Linotype" w:cs="Times New Roman"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30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DC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DC6"/>
    <w:rPr>
      <w:rFonts w:ascii="Arial" w:eastAsia="Arial" w:hAnsi="Arial" w:cs="Arial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3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3F5F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1C9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C9C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9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0A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AD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0A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ADE"/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A1A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3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FF"/>
    <w:rPr>
      <w:rFonts w:ascii="Tahoma" w:eastAsia="Arial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DA25F9"/>
    <w:pPr>
      <w:spacing w:after="240" w:line="240" w:lineRule="auto"/>
      <w:ind w:firstLine="720"/>
      <w:jc w:val="center"/>
    </w:pPr>
    <w:rPr>
      <w:rFonts w:ascii="Palatino Linotype" w:eastAsia="Times New Roman" w:hAnsi="Palatino Linotype" w:cs="Times New Roman"/>
      <w:b/>
      <w:bCs/>
      <w:color w:val="auto"/>
      <w:szCs w:val="24"/>
    </w:rPr>
  </w:style>
  <w:style w:type="character" w:styleId="Hyperlink">
    <w:name w:val="Hyperlink"/>
    <w:basedOn w:val="DefaultParagraphFont"/>
    <w:uiPriority w:val="99"/>
    <w:rsid w:val="004F47D5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4F47D5"/>
    <w:pPr>
      <w:spacing w:after="240" w:line="240" w:lineRule="auto"/>
    </w:pPr>
    <w:rPr>
      <w:rFonts w:ascii="Palatino Linotype" w:eastAsia="Times New Roman" w:hAnsi="Palatino Linotype" w:cs="Times New Roman"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30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DC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DC6"/>
    <w:rPr>
      <w:rFonts w:ascii="Arial" w:eastAsia="Arial" w:hAnsi="Arial" w:cs="Arial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3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3F5F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1C9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C9C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9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0A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AD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0A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ADE"/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A1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2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1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1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9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0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1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5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02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22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13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428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802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079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634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8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059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3132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1118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6039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289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827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10523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19801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nalysisfactor.com/outliers-to-drop-or-not-to-drop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hworks.co.uk/help/bioinfo/ref/phytree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5875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13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5</cp:revision>
  <dcterms:created xsi:type="dcterms:W3CDTF">2014-05-14T16:58:00Z</dcterms:created>
  <dcterms:modified xsi:type="dcterms:W3CDTF">2014-08-27T17:07:00Z</dcterms:modified>
</cp:coreProperties>
</file>